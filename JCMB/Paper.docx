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216A9" w14:textId="156070BD" w:rsidR="00C95279" w:rsidRDefault="00184CC5" w:rsidP="00703929">
      <w:pPr>
        <w:rPr>
          <w:b/>
          <w:sz w:val="40"/>
          <w:szCs w:val="40"/>
        </w:rPr>
      </w:pPr>
      <w:r>
        <w:rPr>
          <w:b/>
          <w:sz w:val="40"/>
          <w:szCs w:val="40"/>
        </w:rPr>
        <w:t>Model</w:t>
      </w:r>
      <w:r w:rsidR="00775556">
        <w:rPr>
          <w:b/>
          <w:sz w:val="40"/>
          <w:szCs w:val="40"/>
        </w:rPr>
        <w:t>ing</w:t>
      </w:r>
      <w:r>
        <w:rPr>
          <w:b/>
          <w:sz w:val="40"/>
          <w:szCs w:val="40"/>
        </w:rPr>
        <w:t xml:space="preserve"> Credit Losses for </w:t>
      </w:r>
      <w:r w:rsidR="00775556">
        <w:rPr>
          <w:b/>
          <w:sz w:val="40"/>
          <w:szCs w:val="40"/>
        </w:rPr>
        <w:t xml:space="preserve">Multiple </w:t>
      </w:r>
      <w:r w:rsidR="00183DEE">
        <w:rPr>
          <w:b/>
          <w:sz w:val="40"/>
          <w:szCs w:val="40"/>
        </w:rPr>
        <w:t xml:space="preserve">Loan </w:t>
      </w:r>
      <w:r>
        <w:rPr>
          <w:b/>
          <w:sz w:val="40"/>
          <w:szCs w:val="40"/>
        </w:rPr>
        <w:t>Portfolios</w:t>
      </w:r>
    </w:p>
    <w:p w14:paraId="07C95CF5" w14:textId="77777777" w:rsidR="00184CC5" w:rsidRPr="00C95279" w:rsidRDefault="00184CC5" w:rsidP="00703929">
      <w:pPr>
        <w:rPr>
          <w:b/>
          <w:sz w:val="40"/>
          <w:szCs w:val="40"/>
        </w:rPr>
      </w:pPr>
    </w:p>
    <w:p w14:paraId="09ED9A20" w14:textId="4EA4464C" w:rsidR="00C95279" w:rsidRPr="00C95279" w:rsidRDefault="00C95279" w:rsidP="00C95279">
      <w:pPr>
        <w:jc w:val="center"/>
        <w:rPr>
          <w:sz w:val="28"/>
        </w:rPr>
      </w:pPr>
      <w:r w:rsidRPr="00C95279">
        <w:rPr>
          <w:sz w:val="28"/>
        </w:rPr>
        <w:t>Petr Gapko</w:t>
      </w:r>
      <w:r>
        <w:rPr>
          <w:rStyle w:val="FootnoteReference"/>
          <w:sz w:val="28"/>
        </w:rPr>
        <w:footnoteReference w:id="1"/>
      </w:r>
      <w:r w:rsidRPr="00C95279">
        <w:rPr>
          <w:sz w:val="28"/>
        </w:rPr>
        <w:t>, Martin Šmíd</w:t>
      </w:r>
      <w:r>
        <w:rPr>
          <w:rStyle w:val="FootnoteReference"/>
          <w:sz w:val="28"/>
        </w:rPr>
        <w:t>1</w:t>
      </w:r>
    </w:p>
    <w:p w14:paraId="060A02D4" w14:textId="77777777" w:rsidR="00C95279" w:rsidRDefault="00C95279" w:rsidP="00703929"/>
    <w:p w14:paraId="0F29C0A8" w14:textId="77777777" w:rsidR="00C95279" w:rsidRDefault="00C95279" w:rsidP="00703929">
      <w:pPr>
        <w:rPr>
          <w:b/>
        </w:rPr>
      </w:pPr>
    </w:p>
    <w:p w14:paraId="4FD0A7D9" w14:textId="77777777" w:rsidR="00C95279" w:rsidRDefault="00C95279" w:rsidP="00703929">
      <w:pPr>
        <w:rPr>
          <w:b/>
        </w:rPr>
      </w:pPr>
    </w:p>
    <w:p w14:paraId="491B2049" w14:textId="30B25CDF" w:rsidR="00C95279" w:rsidRPr="00C95279" w:rsidRDefault="00C95279" w:rsidP="00703929">
      <w:pPr>
        <w:rPr>
          <w:b/>
        </w:rPr>
      </w:pPr>
      <w:r>
        <w:rPr>
          <w:b/>
        </w:rPr>
        <w:t>Abstract</w:t>
      </w:r>
    </w:p>
    <w:p w14:paraId="7B3E6A0E" w14:textId="1A843817" w:rsidR="00C95279" w:rsidRDefault="00C95279" w:rsidP="00703929">
      <w:r>
        <w:t xml:space="preserve">We propose a dynamic </w:t>
      </w:r>
      <w:r w:rsidR="001A76FB">
        <w:t xml:space="preserve">macroeconomic </w:t>
      </w:r>
      <w:r>
        <w:t>model of credit risk</w:t>
      </w:r>
      <w:r w:rsidR="00184CC5">
        <w:t xml:space="preserve"> for multiple portfolios</w:t>
      </w:r>
      <w:r>
        <w:t xml:space="preserve"> with two factors</w:t>
      </w:r>
      <w:r w:rsidR="00184CC5">
        <w:t xml:space="preserve"> for each portfolio</w:t>
      </w:r>
      <w:r>
        <w:t xml:space="preserve">. We follow the common approach that the credit risk on a loan portfolio can be decomposed into a probability of default and a loss given default and assume that both are driven by two underlying factors: one common for all borrowers in the portfolio and one individual for each single borrower. </w:t>
      </w:r>
      <w:r w:rsidR="001A76FB">
        <w:t xml:space="preserve">Our model additionally to the current research estimates the interconnectedness of the portfolios through the risk factors and enhances the current research by introducing dynamics and incorporating the external (macroeconomic) influence. </w:t>
      </w:r>
      <w:r>
        <w:t xml:space="preserve">We </w:t>
      </w:r>
      <w:r w:rsidR="001A76FB">
        <w:t>estimate</w:t>
      </w:r>
      <w:r>
        <w:t xml:space="preserve"> </w:t>
      </w:r>
      <w:r w:rsidR="001A76FB">
        <w:t xml:space="preserve">the model </w:t>
      </w:r>
      <w:r>
        <w:t>on a</w:t>
      </w:r>
      <w:r w:rsidR="00184CC5">
        <w:t xml:space="preserve"> set of two</w:t>
      </w:r>
      <w:r>
        <w:t xml:space="preserve"> large </w:t>
      </w:r>
      <w:r w:rsidR="001A76FB">
        <w:t>real estate loan</w:t>
      </w:r>
      <w:r>
        <w:t xml:space="preserve"> portfolio</w:t>
      </w:r>
      <w:r w:rsidR="00184CC5">
        <w:t>s (one residential and one commercial)</w:t>
      </w:r>
      <w:r>
        <w:t xml:space="preserve"> and show </w:t>
      </w:r>
      <w:r w:rsidR="00184CC5">
        <w:t>how the portfolios are interconnected</w:t>
      </w:r>
      <w:r w:rsidR="001A76FB">
        <w:t xml:space="preserve"> </w:t>
      </w:r>
      <w:r>
        <w:t>and how the credit risk is influenced by macroeconomic environment</w:t>
      </w:r>
      <w:r w:rsidR="001A76FB">
        <w:t>.</w:t>
      </w:r>
    </w:p>
    <w:p w14:paraId="72768E89" w14:textId="77777777" w:rsidR="00C95279" w:rsidRDefault="00C95279" w:rsidP="00C95279"/>
    <w:p w14:paraId="49471009" w14:textId="77777777" w:rsidR="00C95279" w:rsidRDefault="00C95279" w:rsidP="00C95279"/>
    <w:p w14:paraId="7574162E" w14:textId="06627473" w:rsidR="00C95279" w:rsidRPr="00C95279" w:rsidRDefault="00C95279" w:rsidP="00C95279">
      <w:r w:rsidRPr="00C95279">
        <w:rPr>
          <w:b/>
        </w:rPr>
        <w:t>Keywords:</w:t>
      </w:r>
      <w:r w:rsidRPr="00C95279">
        <w:t xml:space="preserve"> credit risk, mortgage, loan portfolio, dynamic model, estimation</w:t>
      </w:r>
      <w:r w:rsidR="00184CC5">
        <w:t>, interconnectedness, cointegration</w:t>
      </w:r>
    </w:p>
    <w:p w14:paraId="24779047" w14:textId="0183E04B" w:rsidR="00C95279" w:rsidRDefault="00C95279" w:rsidP="00C95279">
      <w:r w:rsidRPr="00C95279">
        <w:rPr>
          <w:b/>
        </w:rPr>
        <w:t>JEL Classification:</w:t>
      </w:r>
      <w:r w:rsidRPr="00C95279">
        <w:t xml:space="preserve"> G32</w:t>
      </w:r>
    </w:p>
    <w:p w14:paraId="12C4203A" w14:textId="0915163C" w:rsidR="00C95279" w:rsidRDefault="00C95279">
      <w:r>
        <w:br w:type="page"/>
      </w:r>
    </w:p>
    <w:p w14:paraId="7AF25775" w14:textId="77777777" w:rsidR="00080D95" w:rsidRPr="00703929" w:rsidRDefault="00080D95" w:rsidP="00703929">
      <w:pPr>
        <w:pStyle w:val="ListParagraph"/>
        <w:numPr>
          <w:ilvl w:val="0"/>
          <w:numId w:val="3"/>
        </w:numPr>
        <w:rPr>
          <w:b/>
          <w:sz w:val="28"/>
        </w:rPr>
      </w:pPr>
      <w:r w:rsidRPr="00703929">
        <w:rPr>
          <w:b/>
          <w:sz w:val="28"/>
        </w:rPr>
        <w:lastRenderedPageBreak/>
        <w:t>Introduction</w:t>
      </w:r>
    </w:p>
    <w:p w14:paraId="3E1216D2" w14:textId="5145FD8B" w:rsidR="00080D95" w:rsidRDefault="00826AB7" w:rsidP="00080D95">
      <w:pPr>
        <w:rPr>
          <w:ins w:id="0" w:author="martin" w:date="2017-11-21T10:47:00Z"/>
        </w:rPr>
      </w:pPr>
      <w:r>
        <w:t>At the end of the last decade</w:t>
      </w:r>
      <w:r w:rsidR="00080D95">
        <w:t>, when the financial crisis fully hit the US economy, losses from real estate loans in the US increased ten times, compared with the period</w:t>
      </w:r>
      <w:r>
        <w:t xml:space="preserve"> of economic growth</w:t>
      </w:r>
      <w:r w:rsidR="00080D95">
        <w:t xml:space="preserve"> ending in 2007</w:t>
      </w:r>
      <w:commentRangeStart w:id="1"/>
      <w:r w:rsidR="00080D95">
        <w:t xml:space="preserve">. </w:t>
      </w:r>
      <w:ins w:id="2" w:author="martin" w:date="2017-11-22T09:15:00Z">
        <w:r w:rsidR="0078635A">
          <w:t>N</w:t>
        </w:r>
      </w:ins>
      <w:ins w:id="3" w:author="martin" w:date="2017-11-21T10:39:00Z">
        <w:r w:rsidR="00524FD7">
          <w:t xml:space="preserve">atural challenge for econometrician is to discover which factors drove </w:t>
        </w:r>
      </w:ins>
      <w:ins w:id="4" w:author="martin" w:date="2017-11-21T10:44:00Z">
        <w:r w:rsidR="00AD3365">
          <w:t xml:space="preserve">this increase. </w:t>
        </w:r>
      </w:ins>
      <w:r w:rsidR="00080D95">
        <w:t xml:space="preserve">The aim of </w:t>
      </w:r>
      <w:del w:id="5" w:author="martin" w:date="2017-11-21T15:38:00Z">
        <w:r w:rsidR="00080D95" w:rsidDel="0025020A">
          <w:delText xml:space="preserve">our </w:delText>
        </w:r>
      </w:del>
      <w:ins w:id="6" w:author="martin" w:date="2017-11-21T15:38:00Z">
        <w:r w:rsidR="0025020A">
          <w:t xml:space="preserve">this </w:t>
        </w:r>
      </w:ins>
      <w:r w:rsidR="00080D95">
        <w:t xml:space="preserve">paper is to </w:t>
      </w:r>
      <w:r w:rsidR="00D81C49">
        <w:t>construct a</w:t>
      </w:r>
      <w:ins w:id="7" w:author="martin" w:date="2017-11-21T15:38:00Z">
        <w:r w:rsidR="0025020A">
          <w:t xml:space="preserve">n easily </w:t>
        </w:r>
      </w:ins>
      <w:ins w:id="8" w:author="martin" w:date="2017-11-22T09:16:00Z">
        <w:r w:rsidR="0078635A">
          <w:t>manageable</w:t>
        </w:r>
      </w:ins>
      <w:r w:rsidR="00D81C49">
        <w:t xml:space="preserve"> model </w:t>
      </w:r>
      <w:del w:id="9" w:author="martin" w:date="2017-11-21T10:46:00Z">
        <w:r w:rsidR="00D81C49" w:rsidDel="00AD3365">
          <w:delText xml:space="preserve">of credit losses, which will allow to </w:delText>
        </w:r>
        <w:r w:rsidR="00080D95" w:rsidDel="00AD3365">
          <w:delText>investigate the risk factors, which drove the increase of delinquencies and charge-offs of residential</w:delText>
        </w:r>
        <w:r w:rsidR="002577E9" w:rsidDel="00AD3365">
          <w:delText xml:space="preserve"> and commercial</w:delText>
        </w:r>
        <w:r w:rsidR="00080D95" w:rsidDel="00AD3365">
          <w:delText xml:space="preserve"> real estate loans</w:delText>
        </w:r>
        <w:r w:rsidR="002577E9" w:rsidDel="00AD3365">
          <w:delText xml:space="preserve"> and estimate the interconnectedness of the residential and commercial mortgage portfolios</w:delText>
        </w:r>
        <w:r w:rsidR="00080D95" w:rsidDel="00AD3365">
          <w:delText>.</w:delText>
        </w:r>
        <w:commentRangeEnd w:id="1"/>
        <w:r w:rsidR="00775556" w:rsidDel="00AD3365">
          <w:rPr>
            <w:rStyle w:val="CommentReference"/>
          </w:rPr>
          <w:commentReference w:id="1"/>
        </w:r>
      </w:del>
      <w:ins w:id="10" w:author="martin" w:date="2017-11-21T10:46:00Z">
        <w:r w:rsidR="00AD3365">
          <w:t>which naturally links credit losses with exogenous variables.</w:t>
        </w:r>
      </w:ins>
    </w:p>
    <w:p w14:paraId="5555A62E" w14:textId="51B3E113" w:rsidR="006D6A7F" w:rsidRDefault="0025020A" w:rsidP="00080D95">
      <w:pPr>
        <w:rPr>
          <w:ins w:id="11" w:author="martin" w:date="2017-11-21T15:42:00Z"/>
        </w:rPr>
      </w:pPr>
      <w:ins w:id="12" w:author="martin" w:date="2017-11-21T15:38:00Z">
        <w:r>
          <w:t xml:space="preserve">The model we propose is </w:t>
        </w:r>
      </w:ins>
      <w:ins w:id="13" w:author="martin" w:date="2017-11-21T10:47:00Z">
        <w:r w:rsidR="00AD3365">
          <w:t>structural factor</w:t>
        </w:r>
      </w:ins>
      <w:ins w:id="14" w:author="martin" w:date="2017-11-21T10:51:00Z">
        <w:r w:rsidR="00AD3365">
          <w:t xml:space="preserve"> one</w:t>
        </w:r>
      </w:ins>
      <w:ins w:id="15" w:author="martin" w:date="2017-11-21T10:47:00Z">
        <w:r w:rsidR="00AD3365">
          <w:t xml:space="preserve">, which means that </w:t>
        </w:r>
      </w:ins>
      <w:ins w:id="16" w:author="martin" w:date="2017-11-21T10:49:00Z">
        <w:r w:rsidR="00AD3365">
          <w:t>the losses of individual loans</w:t>
        </w:r>
      </w:ins>
      <w:ins w:id="17" w:author="martin" w:date="2017-11-21T10:50:00Z">
        <w:r w:rsidR="00AD3365">
          <w:t xml:space="preserve"> </w:t>
        </w:r>
      </w:ins>
      <w:ins w:id="18" w:author="martin" w:date="2017-11-22T09:18:00Z">
        <w:r w:rsidR="0078635A">
          <w:t xml:space="preserve">are driven by </w:t>
        </w:r>
      </w:ins>
      <w:ins w:id="19" w:author="martin" w:date="2017-11-21T10:50:00Z">
        <w:r w:rsidR="00AD3365">
          <w:t>multiple factors</w:t>
        </w:r>
      </w:ins>
      <w:ins w:id="20" w:author="martin" w:date="2017-11-21T15:38:00Z">
        <w:r>
          <w:t>. In particular, de</w:t>
        </w:r>
      </w:ins>
      <w:ins w:id="21" w:author="martin" w:date="2017-11-21T15:39:00Z">
        <w:r>
          <w:t xml:space="preserve">faults depend on </w:t>
        </w:r>
      </w:ins>
      <w:ins w:id="22" w:author="martin" w:date="2017-11-21T10:50:00Z">
        <w:r w:rsidR="00AD3365">
          <w:t>assets and liabili</w:t>
        </w:r>
      </w:ins>
      <w:ins w:id="23" w:author="martin" w:date="2017-11-21T10:53:00Z">
        <w:r w:rsidR="00AD3365">
          <w:t>ties of the debtors</w:t>
        </w:r>
      </w:ins>
      <w:ins w:id="24" w:author="martin" w:date="2017-11-21T10:58:00Z">
        <w:r w:rsidR="00892704">
          <w:t xml:space="preserve"> </w:t>
        </w:r>
      </w:ins>
      <w:ins w:id="25" w:author="martin" w:date="2017-11-21T15:39:00Z">
        <w:r>
          <w:t xml:space="preserve">while the loss given default (LGD) is naturally dependent on </w:t>
        </w:r>
      </w:ins>
      <w:ins w:id="26" w:author="martin" w:date="2017-11-21T10:59:00Z">
        <w:r w:rsidR="00892704">
          <w:t>collateral price</w:t>
        </w:r>
      </w:ins>
      <w:ins w:id="27" w:author="martin" w:date="2017-11-21T14:43:00Z">
        <w:r w:rsidR="00E00335">
          <w:t>s</w:t>
        </w:r>
      </w:ins>
      <w:ins w:id="28" w:author="martin" w:date="2017-11-21T10:56:00Z">
        <w:r w:rsidR="00892704">
          <w:t xml:space="preserve">. </w:t>
        </w:r>
      </w:ins>
      <w:ins w:id="29" w:author="martin" w:date="2017-11-21T10:57:00Z">
        <w:r w:rsidR="00892704">
          <w:t>Our model is</w:t>
        </w:r>
      </w:ins>
      <w:ins w:id="30" w:author="martin" w:date="2017-11-21T11:01:00Z">
        <w:r w:rsidR="00892704">
          <w:t xml:space="preserve"> multi-portfolio one</w:t>
        </w:r>
      </w:ins>
      <w:ins w:id="31" w:author="martin" w:date="2017-11-21T11:08:00Z">
        <w:r w:rsidR="004E5ADD">
          <w:t xml:space="preserve"> as </w:t>
        </w:r>
      </w:ins>
      <w:ins w:id="32" w:author="martin" w:date="2017-11-21T11:02:00Z">
        <w:r w:rsidR="00892704">
          <w:t xml:space="preserve">it allows </w:t>
        </w:r>
      </w:ins>
      <w:ins w:id="33" w:author="martin" w:date="2017-11-21T11:03:00Z">
        <w:r w:rsidR="00892704">
          <w:t>simultaneous</w:t>
        </w:r>
      </w:ins>
      <w:ins w:id="34" w:author="martin" w:date="2017-11-21T11:02:00Z">
        <w:r w:rsidR="00892704">
          <w:t xml:space="preserve"> </w:t>
        </w:r>
      </w:ins>
      <w:ins w:id="35" w:author="martin" w:date="2017-11-22T09:19:00Z">
        <w:r w:rsidR="0078635A">
          <w:t>modeling of</w:t>
        </w:r>
      </w:ins>
      <w:ins w:id="36" w:author="martin" w:date="2017-11-21T11:02:00Z">
        <w:r w:rsidR="00892704">
          <w:t xml:space="preserve"> </w:t>
        </w:r>
      </w:ins>
      <w:ins w:id="37" w:author="martin" w:date="2017-11-21T14:45:00Z">
        <w:r w:rsidR="00E00335">
          <w:t>default rates (</w:t>
        </w:r>
      </w:ins>
      <w:ins w:id="38" w:author="martin" w:date="2017-11-21T15:15:00Z">
        <w:r w:rsidR="0030647E">
          <w:t>DR</w:t>
        </w:r>
      </w:ins>
      <w:ins w:id="39" w:author="martin" w:date="2017-11-21T15:42:00Z">
        <w:r w:rsidR="006D6A7F">
          <w:t>s</w:t>
        </w:r>
      </w:ins>
      <w:ins w:id="40" w:author="martin" w:date="2017-11-21T14:45:00Z">
        <w:r w:rsidR="00E00335">
          <w:t>)</w:t>
        </w:r>
      </w:ins>
      <w:ins w:id="41" w:author="martin" w:date="2017-11-21T11:02:00Z">
        <w:r w:rsidR="00892704">
          <w:t xml:space="preserve"> </w:t>
        </w:r>
      </w:ins>
      <w:ins w:id="42" w:author="martin" w:date="2017-11-21T14:45:00Z">
        <w:r w:rsidR="00E00335">
          <w:t xml:space="preserve">and LGDs </w:t>
        </w:r>
      </w:ins>
      <w:ins w:id="43" w:author="martin" w:date="2017-11-21T11:02:00Z">
        <w:r w:rsidR="00892704">
          <w:t>of several portfolios</w:t>
        </w:r>
      </w:ins>
      <w:ins w:id="44" w:author="martin" w:date="2017-11-21T15:42:00Z">
        <w:r w:rsidR="006D6A7F">
          <w:t xml:space="preserve">. </w:t>
        </w:r>
      </w:ins>
      <w:ins w:id="45" w:author="martin" w:date="2017-11-21T11:06:00Z">
        <w:r w:rsidR="004E5ADD">
          <w:t xml:space="preserve">Finally, our model </w:t>
        </w:r>
      </w:ins>
      <w:ins w:id="46" w:author="martin" w:date="2017-11-21T11:07:00Z">
        <w:r w:rsidR="004E5ADD">
          <w:t xml:space="preserve">is dynamic </w:t>
        </w:r>
      </w:ins>
      <w:ins w:id="47" w:author="martin" w:date="2017-11-22T09:19:00Z">
        <w:r w:rsidR="0078635A">
          <w:t xml:space="preserve">in the sense </w:t>
        </w:r>
      </w:ins>
      <w:ins w:id="48" w:author="martin" w:date="2017-11-21T11:07:00Z">
        <w:r w:rsidR="004E5ADD">
          <w:t>that</w:t>
        </w:r>
      </w:ins>
      <w:ins w:id="49" w:author="martin" w:date="2017-11-21T11:09:00Z">
        <w:r w:rsidR="004E5ADD">
          <w:t xml:space="preserve"> it naturally translates the dynamics of factors into the dynamics of losses. </w:t>
        </w:r>
      </w:ins>
    </w:p>
    <w:p w14:paraId="5209BBDD" w14:textId="1A01C80D" w:rsidR="004E5ADD" w:rsidRDefault="0078635A" w:rsidP="00080D95">
      <w:pPr>
        <w:rPr>
          <w:ins w:id="50" w:author="martin" w:date="2017-11-21T13:29:00Z"/>
        </w:rPr>
      </w:pPr>
      <w:ins w:id="51" w:author="martin" w:date="2017-11-22T09:23:00Z">
        <w:r>
          <w:t xml:space="preserve">Rather than a concrete model, we propose </w:t>
        </w:r>
      </w:ins>
      <w:ins w:id="52" w:author="martin" w:date="2017-11-22T09:28:00Z">
        <w:r w:rsidR="00663571">
          <w:t xml:space="preserve">a way of connecting </w:t>
        </w:r>
      </w:ins>
      <w:ins w:id="53" w:author="martin" w:date="2017-11-22T09:29:00Z">
        <w:r w:rsidR="00663571">
          <w:t>a</w:t>
        </w:r>
      </w:ins>
      <w:ins w:id="54" w:author="martin" w:date="2017-11-22T09:27:00Z">
        <w:r w:rsidR="00663571">
          <w:t xml:space="preserve"> </w:t>
        </w:r>
      </w:ins>
      <w:ins w:id="55" w:author="martin" w:date="2017-11-22T09:28:00Z">
        <w:r w:rsidR="00663571">
          <w:t>credit risk model with a</w:t>
        </w:r>
      </w:ins>
      <w:ins w:id="56" w:author="martin" w:date="2017-11-22T09:30:00Z">
        <w:r w:rsidR="00663571">
          <w:t xml:space="preserve"> dynamic model for </w:t>
        </w:r>
      </w:ins>
      <w:ins w:id="57" w:author="martin" w:date="2017-11-22T09:25:00Z">
        <w:r>
          <w:t xml:space="preserve">the factors. </w:t>
        </w:r>
      </w:ins>
      <w:ins w:id="58" w:author="martin" w:date="2017-11-22T09:20:00Z">
        <w:r>
          <w:t xml:space="preserve"> </w:t>
        </w:r>
      </w:ins>
      <w:ins w:id="59" w:author="martin" w:date="2017-11-21T11:09:00Z">
        <w:r w:rsidR="004E5ADD">
          <w:t xml:space="preserve">In </w:t>
        </w:r>
      </w:ins>
      <w:ins w:id="60" w:author="martin" w:date="2017-11-21T11:10:00Z">
        <w:r w:rsidR="004E5ADD">
          <w:t xml:space="preserve">this paper, VAR model is chosen to </w:t>
        </w:r>
      </w:ins>
      <w:ins w:id="61" w:author="martin" w:date="2017-11-22T09:22:00Z">
        <w:r>
          <w:t>describe</w:t>
        </w:r>
      </w:ins>
      <w:ins w:id="62" w:author="martin" w:date="2017-11-21T11:10:00Z">
        <w:r w:rsidR="004E5ADD">
          <w:t xml:space="preserve"> the dynamics of the factors; however, many different econometric models may be used to fit</w:t>
        </w:r>
      </w:ins>
      <w:ins w:id="63" w:author="martin" w:date="2017-11-21T11:12:00Z">
        <w:r w:rsidR="004E5ADD">
          <w:t xml:space="preserve"> the dynamics of the factors</w:t>
        </w:r>
      </w:ins>
      <w:ins w:id="64" w:author="martin" w:date="2017-11-21T11:13:00Z">
        <w:r w:rsidR="004E5ADD">
          <w:t>.</w:t>
        </w:r>
      </w:ins>
      <w:ins w:id="65" w:author="martin" w:date="2017-11-22T09:26:00Z">
        <w:r w:rsidR="00663571">
          <w:t xml:space="preserve"> </w:t>
        </w:r>
      </w:ins>
      <w:ins w:id="66" w:author="martin" w:date="2017-11-22T09:28:00Z">
        <w:r w:rsidR="00663571">
          <w:t xml:space="preserve">What we </w:t>
        </w:r>
      </w:ins>
      <w:ins w:id="67" w:author="martin" w:date="2017-11-22T10:12:00Z">
        <w:r w:rsidR="008C6F32">
          <w:t>see</w:t>
        </w:r>
      </w:ins>
      <w:ins w:id="68" w:author="martin" w:date="2017-11-22T09:28:00Z">
        <w:r w:rsidR="00663571">
          <w:t xml:space="preserve"> as a contribut</w:t>
        </w:r>
      </w:ins>
      <w:ins w:id="69" w:author="martin" w:date="2017-11-22T09:31:00Z">
        <w:r w:rsidR="00663571">
          <w:t>i</w:t>
        </w:r>
      </w:ins>
      <w:ins w:id="70" w:author="martin" w:date="2017-11-22T09:28:00Z">
        <w:r w:rsidR="00663571">
          <w:t>o</w:t>
        </w:r>
      </w:ins>
      <w:ins w:id="71" w:author="martin" w:date="2017-11-22T09:30:00Z">
        <w:r w:rsidR="00663571">
          <w:t>n</w:t>
        </w:r>
      </w:ins>
      <w:ins w:id="72" w:author="martin" w:date="2017-11-22T09:28:00Z">
        <w:r w:rsidR="00663571">
          <w:t xml:space="preserve"> of our work is the way of translation </w:t>
        </w:r>
      </w:ins>
      <w:ins w:id="73" w:author="martin" w:date="2017-11-22T09:29:00Z">
        <w:r w:rsidR="00663571">
          <w:t xml:space="preserve">of </w:t>
        </w:r>
      </w:ins>
      <w:ins w:id="74" w:author="martin" w:date="2017-11-22T09:28:00Z">
        <w:r w:rsidR="00663571">
          <w:t>stat</w:t>
        </w:r>
      </w:ins>
      <w:ins w:id="75" w:author="martin" w:date="2017-11-22T09:29:00Z">
        <w:r w:rsidR="00663571">
          <w:t xml:space="preserve">istical results of the </w:t>
        </w:r>
      </w:ins>
      <w:ins w:id="76" w:author="martin" w:date="2017-11-22T09:30:00Z">
        <w:r w:rsidR="00663571">
          <w:t xml:space="preserve">model for factors into the </w:t>
        </w:r>
      </w:ins>
      <w:ins w:id="77" w:author="martin" w:date="2017-11-22T09:31:00Z">
        <w:r w:rsidR="00663571">
          <w:t xml:space="preserve">language of </w:t>
        </w:r>
      </w:ins>
      <w:ins w:id="78" w:author="martin" w:date="2017-11-22T09:30:00Z">
        <w:r w:rsidR="00663571">
          <w:t>credit losses.</w:t>
        </w:r>
      </w:ins>
    </w:p>
    <w:p w14:paraId="419698E2" w14:textId="187B6858" w:rsidR="004E5ADD" w:rsidRDefault="00E63D92" w:rsidP="00080D95">
      <w:pPr>
        <w:rPr>
          <w:ins w:id="79" w:author="martin" w:date="2017-11-21T13:36:00Z"/>
        </w:rPr>
      </w:pPr>
      <w:ins w:id="80" w:author="martin" w:date="2017-11-21T13:55:00Z">
        <w:r>
          <w:t xml:space="preserve">Clearly, </w:t>
        </w:r>
      </w:ins>
      <w:ins w:id="81" w:author="martin" w:date="2017-11-21T11:14:00Z">
        <w:r w:rsidR="004E5ADD">
          <w:t>Ideas behind our model are no</w:t>
        </w:r>
      </w:ins>
      <w:ins w:id="82" w:author="martin" w:date="2017-11-21T13:54:00Z">
        <w:r>
          <w:t xml:space="preserve"> way</w:t>
        </w:r>
      </w:ins>
      <w:ins w:id="83" w:author="martin" w:date="2017-11-21T11:14:00Z">
        <w:r w:rsidR="004E5ADD">
          <w:t xml:space="preserve"> new. </w:t>
        </w:r>
      </w:ins>
      <w:ins w:id="84" w:author="martin" w:date="2017-11-21T11:27:00Z">
        <w:r w:rsidR="002C4C2C">
          <w:t xml:space="preserve">The </w:t>
        </w:r>
      </w:ins>
      <w:ins w:id="85" w:author="martin" w:date="2017-11-21T11:28:00Z">
        <w:r w:rsidR="002C4C2C">
          <w:t xml:space="preserve">first </w:t>
        </w:r>
      </w:ins>
      <w:ins w:id="86" w:author="martin" w:date="2017-11-21T11:27:00Z">
        <w:r w:rsidR="002C4C2C">
          <w:t>concept of a factor</w:t>
        </w:r>
      </w:ins>
      <w:ins w:id="87" w:author="martin" w:date="2017-11-21T11:28:00Z">
        <w:r w:rsidR="002C4C2C">
          <w:t xml:space="preserve"> model is due to</w:t>
        </w:r>
      </w:ins>
      <w:ins w:id="88" w:author="martin" w:date="2017-11-21T11:27:00Z">
        <w:r w:rsidR="002C4C2C">
          <w:t xml:space="preserve"> Merton (1974),</w:t>
        </w:r>
      </w:ins>
      <w:ins w:id="89" w:author="martin" w:date="2017-11-21T11:28:00Z">
        <w:r w:rsidR="002C4C2C">
          <w:t xml:space="preserve"> the analytical expression of the loss distribution was derived by</w:t>
        </w:r>
      </w:ins>
      <w:ins w:id="90" w:author="martin" w:date="2017-11-21T11:27:00Z">
        <w:r w:rsidR="002C4C2C">
          <w:t xml:space="preserve"> Vasicek (1987,199</w:t>
        </w:r>
      </w:ins>
      <w:ins w:id="91" w:author="martin" w:date="2017-11-21T11:28:00Z">
        <w:r w:rsidR="002C4C2C">
          <w:t>1</w:t>
        </w:r>
      </w:ins>
      <w:ins w:id="92" w:author="martin" w:date="2017-11-21T11:27:00Z">
        <w:r w:rsidR="002C4C2C">
          <w:t>)</w:t>
        </w:r>
      </w:ins>
      <w:ins w:id="93" w:author="martin" w:date="2017-11-21T11:28:00Z">
        <w:r w:rsidR="002C4C2C">
          <w:t>,</w:t>
        </w:r>
      </w:ins>
      <w:ins w:id="94" w:author="martin" w:date="2017-11-21T11:30:00Z">
        <w:r w:rsidR="002C4C2C">
          <w:t xml:space="preserve"> extended </w:t>
        </w:r>
      </w:ins>
      <w:ins w:id="95" w:author="martin" w:date="2017-11-22T09:32:00Z">
        <w:r w:rsidR="000B6C3B">
          <w:t xml:space="preserve">further </w:t>
        </w:r>
      </w:ins>
      <w:ins w:id="96" w:author="martin" w:date="2017-11-21T11:30:00Z">
        <w:r w:rsidR="002C4C2C">
          <w:t xml:space="preserve">by </w:t>
        </w:r>
      </w:ins>
      <w:customXmlInsRangeStart w:id="97" w:author="martin" w:date="2017-11-21T11:30:00Z"/>
      <w:sdt>
        <w:sdtPr>
          <w:id w:val="729268037"/>
          <w:citation/>
        </w:sdtPr>
        <w:sdtEndPr/>
        <w:sdtContent>
          <w:customXmlInsRangeEnd w:id="97"/>
          <w:ins w:id="98" w:author="martin" w:date="2017-11-21T11:30:00Z">
            <w:r w:rsidR="002C4C2C">
              <w:fldChar w:fldCharType="begin"/>
            </w:r>
            <w:r w:rsidR="002C4C2C">
              <w:rPr>
                <w:lang w:val="cs-CZ"/>
              </w:rPr>
              <w:instrText xml:space="preserve"> CITATION Pyk03 \l 1029 </w:instrText>
            </w:r>
            <w:r w:rsidR="002C4C2C">
              <w:fldChar w:fldCharType="separate"/>
            </w:r>
            <w:r w:rsidR="002C4C2C">
              <w:rPr>
                <w:noProof/>
                <w:lang w:val="cs-CZ"/>
              </w:rPr>
              <w:t>(Pykhtin, 2003)</w:t>
            </w:r>
            <w:r w:rsidR="002C4C2C">
              <w:fldChar w:fldCharType="end"/>
            </w:r>
          </w:ins>
          <w:customXmlInsRangeStart w:id="99" w:author="martin" w:date="2017-11-21T11:30:00Z"/>
        </w:sdtContent>
      </w:sdt>
      <w:customXmlInsRangeEnd w:id="99"/>
      <w:ins w:id="100" w:author="martin" w:date="2017-11-22T09:32:00Z">
        <w:r w:rsidR="000B6C3B">
          <w:t xml:space="preserve"> for the </w:t>
        </w:r>
      </w:ins>
      <w:ins w:id="101" w:author="martin" w:date="2017-11-22T09:33:00Z">
        <w:r w:rsidR="000B6C3B">
          <w:t xml:space="preserve">portfolios secured by collaterals. </w:t>
        </w:r>
      </w:ins>
      <w:ins w:id="102" w:author="martin" w:date="2017-11-21T11:30:00Z">
        <w:r w:rsidR="002C4C2C">
          <w:t xml:space="preserve"> </w:t>
        </w:r>
      </w:ins>
      <w:commentRangeStart w:id="103"/>
      <w:ins w:id="104" w:author="martin" w:date="2017-11-21T11:33:00Z">
        <w:r w:rsidR="002C4C2C">
          <w:t>further</w:t>
        </w:r>
      </w:ins>
      <w:ins w:id="105" w:author="martin" w:date="2017-11-21T11:31:00Z">
        <w:r w:rsidR="002C4C2C">
          <w:t xml:space="preserve"> Frye </w:t>
        </w:r>
      </w:ins>
      <w:customXmlInsRangeStart w:id="106" w:author="martin" w:date="2017-11-21T11:31:00Z"/>
      <w:sdt>
        <w:sdtPr>
          <w:id w:val="-1283256423"/>
          <w:citation/>
        </w:sdtPr>
        <w:sdtEndPr/>
        <w:sdtContent>
          <w:customXmlInsRangeEnd w:id="106"/>
          <w:ins w:id="107" w:author="martin" w:date="2017-11-21T11:31:00Z">
            <w:r w:rsidR="002C4C2C">
              <w:fldChar w:fldCharType="begin"/>
            </w:r>
            <w:r w:rsidR="002C4C2C">
              <w:rPr>
                <w:lang w:val="cs-CZ"/>
              </w:rPr>
              <w:instrText xml:space="preserve"> CITATION Fry00 \l 1029 </w:instrText>
            </w:r>
            <w:r w:rsidR="002C4C2C">
              <w:fldChar w:fldCharType="separate"/>
            </w:r>
            <w:r w:rsidR="002C4C2C">
              <w:rPr>
                <w:noProof/>
                <w:lang w:val="cs-CZ"/>
              </w:rPr>
              <w:t>(Frye, 2000)</w:t>
            </w:r>
            <w:r w:rsidR="002C4C2C">
              <w:fldChar w:fldCharType="end"/>
            </w:r>
          </w:ins>
          <w:customXmlInsRangeStart w:id="108" w:author="martin" w:date="2017-11-21T11:31:00Z"/>
        </w:sdtContent>
      </w:sdt>
      <w:customXmlInsRangeEnd w:id="108"/>
      <w:ins w:id="109" w:author="martin" w:date="2017-11-21T11:31:00Z">
        <w:r w:rsidR="002C4C2C">
          <w:t xml:space="preserve">, Jimenez &amp; Mencia </w:t>
        </w:r>
      </w:ins>
      <w:customXmlInsRangeStart w:id="110" w:author="martin" w:date="2017-11-21T11:31:00Z"/>
      <w:sdt>
        <w:sdtPr>
          <w:id w:val="-1320721656"/>
          <w:citation/>
        </w:sdtPr>
        <w:sdtEndPr/>
        <w:sdtContent>
          <w:customXmlInsRangeEnd w:id="110"/>
          <w:ins w:id="111" w:author="martin" w:date="2017-11-21T11:31:00Z">
            <w:r w:rsidR="002C4C2C">
              <w:fldChar w:fldCharType="begin"/>
            </w:r>
            <w:r w:rsidR="002C4C2C">
              <w:rPr>
                <w:lang w:val="cs-CZ"/>
              </w:rPr>
              <w:instrText xml:space="preserve"> CITATION Jim09 \l 1029 </w:instrText>
            </w:r>
            <w:r w:rsidR="002C4C2C">
              <w:fldChar w:fldCharType="separate"/>
            </w:r>
            <w:r w:rsidR="002C4C2C">
              <w:rPr>
                <w:noProof/>
                <w:lang w:val="cs-CZ"/>
              </w:rPr>
              <w:t>(Jimenez &amp; Mencia, 2009)</w:t>
            </w:r>
            <w:r w:rsidR="002C4C2C">
              <w:fldChar w:fldCharType="end"/>
            </w:r>
          </w:ins>
          <w:customXmlInsRangeStart w:id="112" w:author="martin" w:date="2017-11-21T11:31:00Z"/>
        </w:sdtContent>
      </w:sdt>
      <w:customXmlInsRangeEnd w:id="112"/>
      <w:ins w:id="113" w:author="martin" w:date="2017-11-21T11:31:00Z">
        <w:r w:rsidR="002C4C2C">
          <w:t xml:space="preserve"> or Witzany </w:t>
        </w:r>
      </w:ins>
      <w:customXmlInsRangeStart w:id="114" w:author="martin" w:date="2017-11-21T11:31:00Z"/>
      <w:sdt>
        <w:sdtPr>
          <w:id w:val="-1915849973"/>
          <w:citation/>
        </w:sdtPr>
        <w:sdtEndPr/>
        <w:sdtContent>
          <w:customXmlInsRangeEnd w:id="114"/>
          <w:ins w:id="115" w:author="martin" w:date="2017-11-21T11:31:00Z">
            <w:r w:rsidR="002C4C2C">
              <w:fldChar w:fldCharType="begin"/>
            </w:r>
            <w:r w:rsidR="002C4C2C">
              <w:rPr>
                <w:lang w:val="cs-CZ"/>
              </w:rPr>
              <w:instrText xml:space="preserve">CITATION Wit11 \t  \l 1029 </w:instrText>
            </w:r>
            <w:r w:rsidR="002C4C2C">
              <w:fldChar w:fldCharType="separate"/>
            </w:r>
            <w:r w:rsidR="002C4C2C">
              <w:rPr>
                <w:noProof/>
                <w:lang w:val="cs-CZ"/>
              </w:rPr>
              <w:t>(Witzany, 2011)</w:t>
            </w:r>
            <w:r w:rsidR="002C4C2C">
              <w:fldChar w:fldCharType="end"/>
            </w:r>
          </w:ins>
          <w:customXmlInsRangeStart w:id="116" w:author="martin" w:date="2017-11-21T11:31:00Z"/>
        </w:sdtContent>
      </w:sdt>
      <w:customXmlInsRangeEnd w:id="116"/>
      <w:ins w:id="117" w:author="martin" w:date="2017-11-21T11:33:00Z">
        <w:r w:rsidR="002C4C2C">
          <w:t xml:space="preserve"> mainly in the idea of decomposition of the credit risk into underlying factors.</w:t>
        </w:r>
      </w:ins>
      <w:commentRangeEnd w:id="103"/>
      <w:ins w:id="118" w:author="martin" w:date="2017-11-21T11:34:00Z">
        <w:r w:rsidR="002C4C2C">
          <w:rPr>
            <w:rStyle w:val="CommentReference"/>
          </w:rPr>
          <w:commentReference w:id="103"/>
        </w:r>
      </w:ins>
    </w:p>
    <w:p w14:paraId="5FC7B739" w14:textId="5BFD462A" w:rsidR="00A272DB" w:rsidRDefault="00E63D92" w:rsidP="00080D95">
      <w:pPr>
        <w:rPr>
          <w:ins w:id="119" w:author="martin" w:date="2017-11-21T13:36:00Z"/>
        </w:rPr>
      </w:pPr>
      <w:commentRangeStart w:id="120"/>
      <w:ins w:id="121" w:author="martin" w:date="2017-11-21T13:55:00Z">
        <w:r>
          <w:t xml:space="preserve">There are also many works dealing with </w:t>
        </w:r>
      </w:ins>
      <w:ins w:id="122" w:author="martin" w:date="2017-11-21T13:56:00Z">
        <w:r>
          <w:t>interconnectedness of credit risk data</w:t>
        </w:r>
      </w:ins>
      <w:ins w:id="123" w:author="martin" w:date="2017-11-21T13:57:00Z">
        <w:r>
          <w:t xml:space="preserve"> with macroeconomy</w:t>
        </w:r>
      </w:ins>
      <w:moveToRangeStart w:id="124" w:author="martin" w:date="2017-11-21T13:57:00Z" w:name="move499035970"/>
      <w:moveTo w:id="125" w:author="martin" w:date="2017-11-21T13:57:00Z">
        <w:r w:rsidRPr="00C40715">
          <w:t xml:space="preserve">. Hamerle et al. </w:t>
        </w:r>
      </w:moveTo>
      <w:sdt>
        <w:sdtPr>
          <w:id w:val="-291826845"/>
          <w:citation/>
        </w:sdtPr>
        <w:sdtEndPr/>
        <w:sdtContent>
          <w:moveTo w:id="126" w:author="martin" w:date="2017-11-21T13:57:00Z">
            <w:r w:rsidRPr="00C40715">
              <w:fldChar w:fldCharType="begin"/>
            </w:r>
            <w:r w:rsidRPr="00C40715">
              <w:rPr>
                <w:lang w:val="cs-CZ"/>
              </w:rPr>
              <w:instrText xml:space="preserve">CITATION Ham52 \t  \l 1029 </w:instrText>
            </w:r>
            <w:r w:rsidRPr="00C40715">
              <w:fldChar w:fldCharType="separate"/>
            </w:r>
            <w:r>
              <w:rPr>
                <w:noProof/>
                <w:lang w:val="cs-CZ"/>
              </w:rPr>
              <w:t>(Hamerle, Dartsch, Jobst, &amp; Plank, 2011)</w:t>
            </w:r>
            <w:r w:rsidRPr="00C40715">
              <w:fldChar w:fldCharType="end"/>
            </w:r>
          </w:moveTo>
        </w:sdtContent>
      </w:sdt>
      <w:moveTo w:id="127" w:author="martin" w:date="2017-11-21T13:57:00Z">
        <w:r w:rsidRPr="00C40715">
          <w:t xml:space="preserve"> showed on a bond portfolio the necessity of taking into account changes in macroeconomic environment. Similarly, </w:t>
        </w:r>
      </w:moveTo>
      <w:sdt>
        <w:sdtPr>
          <w:id w:val="470791576"/>
          <w:citation/>
        </w:sdtPr>
        <w:sdtEndPr/>
        <w:sdtContent>
          <w:moveTo w:id="128" w:author="martin" w:date="2017-11-21T13:57:00Z">
            <w:r w:rsidRPr="00C40715">
              <w:fldChar w:fldCharType="begin"/>
            </w:r>
            <w:r w:rsidRPr="00C40715">
              <w:rPr>
                <w:lang w:val="cs-CZ"/>
              </w:rPr>
              <w:instrText xml:space="preserve"> CITATION Som09 \l 1029 </w:instrText>
            </w:r>
            <w:r w:rsidRPr="00C40715">
              <w:fldChar w:fldCharType="separate"/>
            </w:r>
            <w:r>
              <w:rPr>
                <w:noProof/>
                <w:lang w:val="cs-CZ"/>
              </w:rPr>
              <w:t>(Sommar &amp; Shahnazarian, 2009)</w:t>
            </w:r>
            <w:r w:rsidRPr="00C40715">
              <w:fldChar w:fldCharType="end"/>
            </w:r>
          </w:moveTo>
        </w:sdtContent>
      </w:sdt>
      <w:moveTo w:id="129" w:author="martin" w:date="2017-11-21T13:57:00Z">
        <w:r w:rsidRPr="00C40715">
          <w:t xml:space="preserve"> used the vector error correction model to estimate the dependency of expected default frequency of a portfolio of nonfinancial listed companies on several macroeconomic factors, from which they found the most influencing the interest rate. The mentioned results are in line with the findings of Pesaran et al. </w:t>
        </w:r>
      </w:moveTo>
      <w:customXmlDelRangeStart w:id="130" w:author="martin" w:date="2017-11-21T13:57:00Z"/>
      <w:sdt>
        <w:sdtPr>
          <w:id w:val="-632716243"/>
          <w:citation/>
        </w:sdtPr>
        <w:sdtEndPr/>
        <w:sdtContent>
          <w:customXmlDelRangeEnd w:id="130"/>
          <w:moveTo w:id="131" w:author="martin" w:date="2017-11-21T13:57:00Z">
            <w:del w:id="132" w:author="martin" w:date="2017-11-21T13:57:00Z">
              <w:r w:rsidRPr="00C40715" w:rsidDel="00E63D92">
                <w:fldChar w:fldCharType="begin"/>
              </w:r>
              <w:r w:rsidRPr="00C40715" w:rsidDel="00E63D92">
                <w:rPr>
                  <w:lang w:val="cs-CZ"/>
                </w:rPr>
                <w:delInstrText xml:space="preserve"> CITATION Pes03 \l 1029 </w:delInstrText>
              </w:r>
              <w:r w:rsidRPr="00C40715" w:rsidDel="00E63D92">
                <w:fldChar w:fldCharType="separate"/>
              </w:r>
              <w:r w:rsidDel="00E63D92">
                <w:rPr>
                  <w:noProof/>
                  <w:lang w:val="cs-CZ"/>
                </w:rPr>
                <w:delText>(Pesaran, Schuermann, Treutler, &amp; Weiner, 2003)</w:delText>
              </w:r>
              <w:r w:rsidRPr="00C40715" w:rsidDel="00E63D92">
                <w:fldChar w:fldCharType="end"/>
              </w:r>
            </w:del>
          </w:moveTo>
          <w:customXmlDelRangeStart w:id="133" w:author="martin" w:date="2017-11-21T13:57:00Z"/>
        </w:sdtContent>
      </w:sdt>
      <w:customXmlDelRangeEnd w:id="133"/>
      <w:moveTo w:id="134" w:author="martin" w:date="2017-11-21T13:57:00Z">
        <w:del w:id="135" w:author="martin" w:date="2017-11-21T13:57:00Z">
          <w:r w:rsidRPr="00C40715" w:rsidDel="00E63D92">
            <w:delText xml:space="preserve"> or </w:delText>
          </w:r>
        </w:del>
        <w:r w:rsidRPr="00C40715">
          <w:t xml:space="preserve">Virolainen </w:t>
        </w:r>
      </w:moveTo>
      <w:sdt>
        <w:sdtPr>
          <w:id w:val="483748623"/>
          <w:citation/>
        </w:sdtPr>
        <w:sdtEndPr/>
        <w:sdtContent>
          <w:moveTo w:id="136" w:author="martin" w:date="2017-11-21T13:57:00Z">
            <w:r w:rsidRPr="00C40715">
              <w:fldChar w:fldCharType="begin"/>
            </w:r>
            <w:r w:rsidRPr="00C40715">
              <w:rPr>
                <w:lang w:val="cs-CZ"/>
              </w:rPr>
              <w:instrText xml:space="preserve"> CITATION Vir04 \l 1029 </w:instrText>
            </w:r>
            <w:r w:rsidRPr="00C40715">
              <w:fldChar w:fldCharType="separate"/>
            </w:r>
            <w:r>
              <w:rPr>
                <w:noProof/>
                <w:lang w:val="cs-CZ"/>
              </w:rPr>
              <w:t>(Virolainen, 2004)</w:t>
            </w:r>
            <w:r w:rsidRPr="00C40715">
              <w:fldChar w:fldCharType="end"/>
            </w:r>
          </w:moveTo>
        </w:sdtContent>
      </w:sdt>
      <w:moveTo w:id="137" w:author="martin" w:date="2017-11-21T13:57:00Z">
        <w:r>
          <w:t>, who proved a dependency of the credit risk on the key macroeconomic variables, including interest rates</w:t>
        </w:r>
        <w:r w:rsidRPr="00C40715">
          <w:t>.</w:t>
        </w:r>
      </w:moveTo>
      <w:moveToRangeEnd w:id="124"/>
      <w:commentRangeEnd w:id="120"/>
      <w:r w:rsidR="000B6C3B">
        <w:rPr>
          <w:rStyle w:val="CommentReference"/>
        </w:rPr>
        <w:commentReference w:id="120"/>
      </w:r>
    </w:p>
    <w:p w14:paraId="38A3734E" w14:textId="3AFC38B6" w:rsidR="0088151D" w:rsidRDefault="00E63D92" w:rsidP="00080D95">
      <w:pPr>
        <w:rPr>
          <w:ins w:id="138" w:author="martin" w:date="2017-11-21T15:29:00Z"/>
        </w:rPr>
      </w:pPr>
      <w:commentRangeStart w:id="139"/>
      <w:ins w:id="140" w:author="martin" w:date="2017-11-21T13:58:00Z">
        <w:r>
          <w:t>Probably closes</w:t>
        </w:r>
      </w:ins>
      <w:ins w:id="141" w:author="martin" w:date="2017-11-21T15:17:00Z">
        <w:r w:rsidR="0030647E">
          <w:t>t</w:t>
        </w:r>
      </w:ins>
      <w:ins w:id="142" w:author="martin" w:date="2017-11-21T13:58:00Z">
        <w:r>
          <w:t xml:space="preserve"> to our work is</w:t>
        </w:r>
      </w:ins>
      <w:ins w:id="143" w:author="martin" w:date="2017-11-22T09:36:00Z">
        <w:r w:rsidR="002D5D3D">
          <w:t xml:space="preserve"> the</w:t>
        </w:r>
      </w:ins>
      <w:ins w:id="144" w:author="martin" w:date="2017-11-21T13:58:00Z">
        <w:r>
          <w:t xml:space="preserve"> paper by</w:t>
        </w:r>
      </w:ins>
      <w:ins w:id="145" w:author="martin" w:date="2017-11-21T14:46:00Z">
        <w:r w:rsidR="00EF5305">
          <w:t xml:space="preserve"> </w:t>
        </w:r>
      </w:ins>
      <w:customXmlInsRangeStart w:id="146" w:author="martin" w:date="2017-11-21T11:38:00Z"/>
      <w:sdt>
        <w:sdtPr>
          <w:id w:val="1083411816"/>
          <w:citation/>
        </w:sdtPr>
        <w:sdtEndPr/>
        <w:sdtContent>
          <w:customXmlInsRangeEnd w:id="146"/>
          <w:ins w:id="147" w:author="martin" w:date="2017-11-21T11:38:00Z">
            <w:r w:rsidR="0088151D">
              <w:fldChar w:fldCharType="begin"/>
            </w:r>
            <w:r w:rsidR="0088151D">
              <w:instrText xml:space="preserve"> CITATION Pes03 \l 1033 </w:instrText>
            </w:r>
            <w:r w:rsidR="0088151D">
              <w:fldChar w:fldCharType="separate"/>
            </w:r>
            <w:r w:rsidR="0088151D">
              <w:rPr>
                <w:noProof/>
              </w:rPr>
              <w:t>(Pesaran, Schuermann, Treutler, &amp; Weiner, 2003)</w:t>
            </w:r>
            <w:r w:rsidR="0088151D">
              <w:fldChar w:fldCharType="end"/>
            </w:r>
          </w:ins>
          <w:customXmlInsRangeStart w:id="148" w:author="martin" w:date="2017-11-21T11:38:00Z"/>
        </w:sdtContent>
      </w:sdt>
      <w:customXmlInsRangeEnd w:id="148"/>
      <w:ins w:id="149" w:author="martin" w:date="2017-11-21T13:58:00Z">
        <w:r>
          <w:t xml:space="preserve"> who also </w:t>
        </w:r>
      </w:ins>
      <w:ins w:id="150" w:author="martin" w:date="2017-11-21T14:46:00Z">
        <w:r w:rsidR="00EF5305">
          <w:t>model losses of multiple (nation</w:t>
        </w:r>
      </w:ins>
      <w:ins w:id="151" w:author="martin" w:date="2017-11-21T14:47:00Z">
        <w:r w:rsidR="00EF5305">
          <w:t xml:space="preserve">wide) portfolios in dependence on macroeconomic variables, </w:t>
        </w:r>
      </w:ins>
      <w:ins w:id="152" w:author="martin" w:date="2017-11-21T14:48:00Z">
        <w:r w:rsidR="00EF5305">
          <w:t xml:space="preserve">following </w:t>
        </w:r>
      </w:ins>
      <w:ins w:id="153" w:author="martin" w:date="2017-11-21T14:47:00Z">
        <w:r w:rsidR="00EF5305">
          <w:t xml:space="preserve">a VECM model. </w:t>
        </w:r>
      </w:ins>
      <w:ins w:id="154" w:author="martin" w:date="2017-11-21T15:47:00Z">
        <w:r w:rsidR="006D6A7F">
          <w:t>Th</w:t>
        </w:r>
      </w:ins>
      <w:ins w:id="155" w:author="martin" w:date="2017-11-22T10:20:00Z">
        <w:r w:rsidR="008C6F32">
          <w:t>e main difference is that, w</w:t>
        </w:r>
      </w:ins>
      <w:ins w:id="156" w:author="martin" w:date="2017-11-21T15:47:00Z">
        <w:r w:rsidR="006D6A7F">
          <w:t>hile they use a credit rating sub-model for losses, we use a factor one.</w:t>
        </w:r>
      </w:ins>
      <w:ins w:id="157" w:author="martin" w:date="2017-11-22T10:14:00Z">
        <w:r w:rsidR="008C6F32">
          <w:t xml:space="preserve"> </w:t>
        </w:r>
      </w:ins>
      <w:ins w:id="158" w:author="martin" w:date="2017-11-22T10:20:00Z">
        <w:r w:rsidR="008C6F32">
          <w:t xml:space="preserve">They are some additional differences, </w:t>
        </w:r>
      </w:ins>
      <w:ins w:id="159" w:author="martin" w:date="2017-11-22T10:21:00Z">
        <w:r w:rsidR="008C6F32">
          <w:t>which</w:t>
        </w:r>
      </w:ins>
      <w:ins w:id="160" w:author="martin" w:date="2017-11-22T10:20:00Z">
        <w:r w:rsidR="008C6F32">
          <w:t xml:space="preserve"> </w:t>
        </w:r>
      </w:ins>
      <w:ins w:id="161" w:author="martin" w:date="2017-11-22T10:21:00Z">
        <w:r w:rsidR="008C6F32">
          <w:t>we see as advantages of our mode:</w:t>
        </w:r>
      </w:ins>
      <w:ins w:id="162" w:author="martin" w:date="2017-11-21T14:47:00Z">
        <w:r w:rsidR="00EF5305">
          <w:t xml:space="preserve"> </w:t>
        </w:r>
      </w:ins>
      <w:ins w:id="163" w:author="martin" w:date="2017-11-21T15:45:00Z">
        <w:r w:rsidR="006D6A7F">
          <w:t>W</w:t>
        </w:r>
      </w:ins>
      <w:ins w:id="164" w:author="martin" w:date="2017-11-21T14:54:00Z">
        <w:r w:rsidR="00541897">
          <w:t>hile they work only with losses,</w:t>
        </w:r>
      </w:ins>
      <w:ins w:id="165" w:author="martin" w:date="2017-11-21T14:51:00Z">
        <w:r w:rsidR="00541897">
          <w:t xml:space="preserve"> we</w:t>
        </w:r>
      </w:ins>
      <w:ins w:id="166" w:author="martin" w:date="2017-11-21T14:53:00Z">
        <w:r w:rsidR="00541897">
          <w:t xml:space="preserve"> separately </w:t>
        </w:r>
      </w:ins>
      <w:ins w:id="167" w:author="martin" w:date="2017-11-21T14:51:00Z">
        <w:r w:rsidR="00541897">
          <w:t xml:space="preserve">treat both </w:t>
        </w:r>
      </w:ins>
      <w:ins w:id="168" w:author="martin" w:date="2017-11-21T15:16:00Z">
        <w:r w:rsidR="0030647E">
          <w:t>DR</w:t>
        </w:r>
      </w:ins>
      <w:ins w:id="169" w:author="martin" w:date="2017-11-21T14:51:00Z">
        <w:r w:rsidR="00541897">
          <w:t xml:space="preserve"> and </w:t>
        </w:r>
      </w:ins>
      <w:ins w:id="170" w:author="martin" w:date="2017-11-21T14:52:00Z">
        <w:r w:rsidR="00541897">
          <w:t>LGD</w:t>
        </w:r>
      </w:ins>
      <w:ins w:id="171" w:author="martin" w:date="2017-11-21T15:47:00Z">
        <w:r w:rsidR="006D6A7F">
          <w:t>.</w:t>
        </w:r>
      </w:ins>
      <w:ins w:id="172" w:author="martin" w:date="2017-11-21T15:46:00Z">
        <w:r w:rsidR="006D6A7F">
          <w:t xml:space="preserve"> W</w:t>
        </w:r>
      </w:ins>
      <w:ins w:id="173" w:author="martin" w:date="2017-11-21T15:18:00Z">
        <w:r w:rsidR="0030647E">
          <w:t xml:space="preserve">hile </w:t>
        </w:r>
      </w:ins>
      <w:ins w:id="174" w:author="martin" w:date="2017-11-21T15:28:00Z">
        <w:r w:rsidR="00E71B8D">
          <w:t xml:space="preserve">their model has many </w:t>
        </w:r>
      </w:ins>
      <w:ins w:id="175" w:author="martin" w:date="2017-11-21T15:18:00Z">
        <w:r w:rsidR="00E71B8D">
          <w:t>parameters in addition to those of the VECM model, there is only one</w:t>
        </w:r>
      </w:ins>
      <w:ins w:id="176" w:author="martin" w:date="2017-11-21T15:29:00Z">
        <w:r w:rsidR="00E71B8D">
          <w:t xml:space="preserve"> </w:t>
        </w:r>
      </w:ins>
      <w:ins w:id="177" w:author="martin" w:date="2017-11-21T15:44:00Z">
        <w:r w:rsidR="006D6A7F">
          <w:t>such parameter</w:t>
        </w:r>
      </w:ins>
      <w:ins w:id="178" w:author="martin" w:date="2017-11-22T10:15:00Z">
        <w:r w:rsidR="008C6F32">
          <w:t xml:space="preserve"> per a prtfolio</w:t>
        </w:r>
      </w:ins>
      <w:ins w:id="179" w:author="martin" w:date="2017-11-21T15:44:00Z">
        <w:r w:rsidR="006D6A7F">
          <w:t xml:space="preserve"> </w:t>
        </w:r>
      </w:ins>
      <w:ins w:id="180" w:author="martin" w:date="2017-11-21T14:57:00Z">
        <w:r w:rsidR="00541897">
          <w:t xml:space="preserve">– the </w:t>
        </w:r>
      </w:ins>
      <w:ins w:id="181" w:author="martin" w:date="2017-11-21T14:58:00Z">
        <w:r w:rsidR="00541897">
          <w:t>variance of the LGD individual factor –</w:t>
        </w:r>
      </w:ins>
      <w:ins w:id="182" w:author="martin" w:date="2017-11-21T15:45:00Z">
        <w:r w:rsidR="006D6A7F">
          <w:t xml:space="preserve"> </w:t>
        </w:r>
      </w:ins>
      <w:ins w:id="183" w:author="martin" w:date="2017-11-21T15:29:00Z">
        <w:r w:rsidR="00E71B8D">
          <w:t>in our model.</w:t>
        </w:r>
      </w:ins>
      <w:ins w:id="184" w:author="martin" w:date="2017-11-22T10:15:00Z">
        <w:r w:rsidR="008C6F32">
          <w:t xml:space="preserve">  </w:t>
        </w:r>
      </w:ins>
      <w:commentRangeEnd w:id="139"/>
      <w:ins w:id="185" w:author="martin" w:date="2017-11-22T10:18:00Z">
        <w:r w:rsidR="008C6F32">
          <w:rPr>
            <w:rStyle w:val="CommentReference"/>
          </w:rPr>
          <w:commentReference w:id="139"/>
        </w:r>
      </w:ins>
    </w:p>
    <w:p w14:paraId="4206D116" w14:textId="1359DCC9" w:rsidR="003438E3" w:rsidRDefault="003438E3" w:rsidP="003438E3">
      <w:pPr>
        <w:rPr>
          <w:ins w:id="186" w:author="martin" w:date="2017-11-22T10:27:00Z"/>
        </w:rPr>
      </w:pPr>
      <w:ins w:id="187" w:author="martin" w:date="2017-11-22T10:27:00Z">
        <w:r>
          <w:t>There one rather surprising theoretical implication of our model: there is no difference in statistical distribution of DRs and LGDs whether</w:t>
        </w:r>
      </w:ins>
      <w:ins w:id="188" w:author="martin" w:date="2017-11-22T10:28:00Z">
        <w:r>
          <w:t xml:space="preserve"> </w:t>
        </w:r>
      </w:ins>
      <w:ins w:id="189" w:author="martin" w:date="2017-11-22T10:27:00Z">
        <w:r>
          <w:t>the portfolios contain the same or different debtors</w:t>
        </w:r>
      </w:ins>
      <w:ins w:id="190" w:author="martin" w:date="2017-11-22T10:28:00Z">
        <w:r>
          <w:t>.</w:t>
        </w:r>
      </w:ins>
      <w:ins w:id="191" w:author="martin" w:date="2017-11-22T10:27:00Z">
        <w:r>
          <w:t xml:space="preserve"> The theoretical reason for this </w:t>
        </w:r>
      </w:ins>
      <w:ins w:id="192" w:author="martin" w:date="2017-11-22T10:28:00Z">
        <w:r>
          <w:t xml:space="preserve">is clear: </w:t>
        </w:r>
      </w:ins>
      <w:ins w:id="193" w:author="martin" w:date="2017-11-22T10:27:00Z">
        <w:r>
          <w:t xml:space="preserve">the possible stochastic dependence of the individual factors </w:t>
        </w:r>
      </w:ins>
      <w:ins w:id="194" w:author="martin" w:date="2017-11-22T10:28:00Z">
        <w:r>
          <w:t xml:space="preserve">across </w:t>
        </w:r>
      </w:ins>
      <w:ins w:id="195" w:author="martin" w:date="2017-11-22T10:27:00Z">
        <w:r>
          <w:lastRenderedPageBreak/>
          <w:t>different portfolios diversifies out similarly as the individual factor themselves.</w:t>
        </w:r>
      </w:ins>
      <w:ins w:id="196" w:author="martin" w:date="2017-11-22T10:29:00Z">
        <w:r>
          <w:t xml:space="preserve"> Ih practice, however, it could </w:t>
        </w:r>
      </w:ins>
      <w:ins w:id="197" w:author="martin" w:date="2017-11-22T10:30:00Z">
        <w:r>
          <w:t xml:space="preserve">simplify risk management substantially. </w:t>
        </w:r>
      </w:ins>
      <w:ins w:id="198" w:author="martin" w:date="2017-11-22T10:29:00Z">
        <w:r>
          <w:t xml:space="preserve"> </w:t>
        </w:r>
      </w:ins>
    </w:p>
    <w:p w14:paraId="7E8084AD" w14:textId="1A1F9808" w:rsidR="003438E3" w:rsidRDefault="00A64D1A" w:rsidP="00A64D1A">
      <w:pPr>
        <w:rPr>
          <w:ins w:id="199" w:author="martin" w:date="2017-11-22T10:23:00Z"/>
        </w:rPr>
      </w:pPr>
      <w:ins w:id="200" w:author="martin" w:date="2017-11-21T15:04:00Z">
        <w:r>
          <w:t xml:space="preserve">In the empirical part of our paper, we apply our model to two nationwide US real estate loan portfolios: the </w:t>
        </w:r>
        <w:r w:rsidRPr="00C40715">
          <w:t xml:space="preserve">residential </w:t>
        </w:r>
        <w:r>
          <w:t xml:space="preserve">and the commercial one. As </w:t>
        </w:r>
      </w:ins>
      <w:ins w:id="201" w:author="martin" w:date="2017-11-21T15:08:00Z">
        <w:r>
          <w:t xml:space="preserve">candidate </w:t>
        </w:r>
      </w:ins>
      <w:ins w:id="202" w:author="martin" w:date="2017-11-21T15:13:00Z">
        <w:r w:rsidR="002E152E">
          <w:t>exogenous</w:t>
        </w:r>
      </w:ins>
      <w:ins w:id="203" w:author="martin" w:date="2017-11-21T15:04:00Z">
        <w:r>
          <w:t xml:space="preserve"> variables, we </w:t>
        </w:r>
      </w:ins>
      <w:ins w:id="204" w:author="martin" w:date="2017-11-21T15:08:00Z">
        <w:r>
          <w:t xml:space="preserve">took </w:t>
        </w:r>
      </w:ins>
      <w:ins w:id="205" w:author="martin" w:date="2017-11-21T15:04:00Z">
        <w:r>
          <w:t>several US macroeconomic time series</w:t>
        </w:r>
      </w:ins>
      <w:ins w:id="206" w:author="martin" w:date="2017-11-22T10:21:00Z">
        <w:r w:rsidR="003438E3">
          <w:t xml:space="preserve">, which had been recently </w:t>
        </w:r>
      </w:ins>
      <w:ins w:id="207" w:author="martin" w:date="2017-11-21T15:09:00Z">
        <w:r>
          <w:t xml:space="preserve">connected to credit risk in the literature, namely </w:t>
        </w:r>
      </w:ins>
      <w:ins w:id="208" w:author="martin" w:date="2017-11-21T15:10:00Z">
        <w:r>
          <w:t xml:space="preserve">GDP, </w:t>
        </w:r>
      </w:ins>
      <w:ins w:id="209" w:author="martin" w:date="2017-11-21T15:12:00Z">
        <w:r w:rsidR="002E152E">
          <w:t xml:space="preserve">commercial and </w:t>
        </w:r>
        <w:commentRangeStart w:id="210"/>
        <w:r w:rsidR="002E152E">
          <w:t xml:space="preserve">retail </w:t>
        </w:r>
        <w:commentRangeEnd w:id="210"/>
        <w:r w:rsidR="002E152E">
          <w:rPr>
            <w:rStyle w:val="CommentReference"/>
          </w:rPr>
          <w:commentReference w:id="210"/>
        </w:r>
      </w:ins>
      <w:ins w:id="211" w:author="martin" w:date="2017-11-21T15:10:00Z">
        <w:r>
          <w:t>House Price Index, FED rate</w:t>
        </w:r>
      </w:ins>
      <w:ins w:id="212" w:author="martin" w:date="2017-11-21T15:13:00Z">
        <w:r w:rsidR="002E152E">
          <w:t xml:space="preserve"> and</w:t>
        </w:r>
      </w:ins>
      <w:ins w:id="213" w:author="martin" w:date="2017-11-21T15:10:00Z">
        <w:r>
          <w:t xml:space="preserve"> unemployment</w:t>
        </w:r>
      </w:ins>
      <w:ins w:id="214" w:author="martin" w:date="2017-11-21T15:13:00Z">
        <w:r w:rsidR="002E152E">
          <w:t>, all of which showed to be significant except for the commercial HPI</w:t>
        </w:r>
      </w:ins>
      <w:ins w:id="215" w:author="martin" w:date="2017-11-21T15:10:00Z">
        <w:r>
          <w:t>.</w:t>
        </w:r>
      </w:ins>
      <w:ins w:id="216" w:author="martin" w:date="2017-11-21T15:04:00Z">
        <w:r>
          <w:t xml:space="preserve"> </w:t>
        </w:r>
      </w:ins>
    </w:p>
    <w:p w14:paraId="15186D53" w14:textId="28C6BE65" w:rsidR="002E152E" w:rsidRDefault="0030647E" w:rsidP="00A64D1A">
      <w:pPr>
        <w:rPr>
          <w:ins w:id="217" w:author="martin" w:date="2017-11-21T15:12:00Z"/>
        </w:rPr>
      </w:pPr>
      <w:ins w:id="218" w:author="martin" w:date="2017-11-21T15:14:00Z">
        <w:r>
          <w:t xml:space="preserve">In explaining DRs and LGDs of both the portfolio, </w:t>
        </w:r>
      </w:ins>
      <w:ins w:id="219" w:author="martin" w:date="2017-11-22T10:23:00Z">
        <w:r w:rsidR="003438E3">
          <w:t>our</w:t>
        </w:r>
      </w:ins>
      <w:ins w:id="220" w:author="martin" w:date="2017-11-21T15:04:00Z">
        <w:r w:rsidR="00A64D1A">
          <w:t xml:space="preserve"> </w:t>
        </w:r>
        <w:r>
          <w:t xml:space="preserve">model </w:t>
        </w:r>
        <w:r w:rsidR="00A64D1A">
          <w:t>give</w:t>
        </w:r>
      </w:ins>
      <w:ins w:id="221" w:author="martin" w:date="2017-11-21T15:14:00Z">
        <w:r>
          <w:t>s</w:t>
        </w:r>
      </w:ins>
      <w:ins w:id="222" w:author="martin" w:date="2017-11-21T15:04:00Z">
        <w:r w:rsidR="00A64D1A">
          <w:t xml:space="preserve"> highly significant results, explaining PDs significantly better than the LGDs</w:t>
        </w:r>
      </w:ins>
      <w:ins w:id="223" w:author="martin" w:date="2017-11-21T15:48:00Z">
        <w:r w:rsidR="006D6A7F">
          <w:t>.</w:t>
        </w:r>
      </w:ins>
      <w:ins w:id="224" w:author="martin" w:date="2017-11-21T15:04:00Z">
        <w:r w:rsidR="00A64D1A">
          <w:t xml:space="preserve"> which </w:t>
        </w:r>
        <w:commentRangeStart w:id="225"/>
        <w:r w:rsidR="00A64D1A">
          <w:t>suggests that</w:t>
        </w:r>
      </w:ins>
      <w:ins w:id="226" w:author="martin" w:date="2017-11-21T15:06:00Z">
        <w:r w:rsidR="00A64D1A">
          <w:t xml:space="preserve"> it was defaults which </w:t>
        </w:r>
      </w:ins>
      <w:ins w:id="227" w:author="martin" w:date="2017-11-21T15:07:00Z">
        <w:r w:rsidR="00A64D1A">
          <w:t>ignited the crisi</w:t>
        </w:r>
      </w:ins>
      <w:ins w:id="228" w:author="martin" w:date="2017-11-21T15:12:00Z">
        <w:r w:rsidR="002E152E">
          <w:t>s</w:t>
        </w:r>
      </w:ins>
      <w:ins w:id="229" w:author="martin" w:date="2017-11-21T15:07:00Z">
        <w:r w:rsidR="00A64D1A">
          <w:t xml:space="preserve"> rather than poor recovery.</w:t>
        </w:r>
        <w:commentRangeEnd w:id="225"/>
        <w:r w:rsidR="00A64D1A">
          <w:rPr>
            <w:rStyle w:val="CommentReference"/>
          </w:rPr>
          <w:commentReference w:id="225"/>
        </w:r>
      </w:ins>
      <w:ins w:id="230" w:author="martin" w:date="2017-11-21T15:04:00Z">
        <w:r w:rsidR="00A64D1A">
          <w:t xml:space="preserve">  </w:t>
        </w:r>
      </w:ins>
    </w:p>
    <w:p w14:paraId="16F9B03B" w14:textId="60B95B2A" w:rsidR="00A64D1A" w:rsidRDefault="00A64D1A" w:rsidP="00A64D1A">
      <w:pPr>
        <w:rPr>
          <w:ins w:id="231" w:author="martin" w:date="2017-11-21T15:04:00Z"/>
        </w:rPr>
      </w:pPr>
      <w:commentRangeStart w:id="232"/>
      <w:ins w:id="233" w:author="martin" w:date="2017-11-21T15:04:00Z">
        <w:r>
          <w:t xml:space="preserve">Not surprisingly, </w:t>
        </w:r>
      </w:ins>
      <w:ins w:id="234" w:author="martin" w:date="2017-11-21T15:49:00Z">
        <w:r w:rsidR="006D6A7F">
          <w:t>the losses</w:t>
        </w:r>
      </w:ins>
      <w:ins w:id="235" w:author="martin" w:date="2017-11-21T15:04:00Z">
        <w:r>
          <w:t xml:space="preserve"> of both </w:t>
        </w:r>
      </w:ins>
      <w:ins w:id="236" w:author="martin" w:date="2017-11-21T15:49:00Z">
        <w:r w:rsidR="006D6A7F">
          <w:t xml:space="preserve">the </w:t>
        </w:r>
      </w:ins>
      <w:ins w:id="237" w:author="martin" w:date="2017-11-21T15:04:00Z">
        <w:r>
          <w:t>portfolios are highly related</w:t>
        </w:r>
        <w:commentRangeEnd w:id="232"/>
        <w:r>
          <w:rPr>
            <w:rStyle w:val="CommentReference"/>
          </w:rPr>
          <w:commentReference w:id="232"/>
        </w:r>
        <w:r w:rsidR="003438E3">
          <w:t xml:space="preserve"> </w:t>
        </w:r>
      </w:ins>
      <w:ins w:id="238" w:author="martin" w:date="2017-11-21T15:12:00Z">
        <w:r w:rsidR="002E152E">
          <w:t>TBD</w:t>
        </w:r>
      </w:ins>
    </w:p>
    <w:p w14:paraId="60AC2715" w14:textId="322A74C6" w:rsidR="00A64D1A" w:rsidRDefault="0030647E" w:rsidP="00A64D1A">
      <w:pPr>
        <w:rPr>
          <w:ins w:id="239" w:author="martin" w:date="2017-11-21T15:04:00Z"/>
        </w:rPr>
      </w:pPr>
      <w:ins w:id="240" w:author="martin" w:date="2017-11-21T15:16:00Z">
        <w:r>
          <w:t>Finally</w:t>
        </w:r>
      </w:ins>
      <w:ins w:id="241" w:author="martin" w:date="2017-11-21T15:04:00Z">
        <w:r w:rsidR="00A64D1A">
          <w:t>, we show that the a</w:t>
        </w:r>
      </w:ins>
      <w:ins w:id="242" w:author="martin" w:date="2017-11-21T15:08:00Z">
        <w:r w:rsidR="00A64D1A">
          <w:t>m</w:t>
        </w:r>
      </w:ins>
      <w:ins w:id="243" w:author="martin" w:date="2017-11-21T15:04:00Z">
        <w:r w:rsidR="00A64D1A">
          <w:t xml:space="preserve">ount of (hypothetical) economic capital recommended by our model is </w:t>
        </w:r>
      </w:ins>
      <w:ins w:id="244" w:author="martin" w:date="2017-11-22T10:23:00Z">
        <w:r w:rsidR="003438E3">
          <w:t xml:space="preserve">significantly </w:t>
        </w:r>
      </w:ins>
      <w:ins w:id="245" w:author="martin" w:date="2017-11-21T15:04:00Z">
        <w:r w:rsidR="00A64D1A">
          <w:t xml:space="preserve">less than that resulting from </w:t>
        </w:r>
        <w:commentRangeStart w:id="246"/>
        <w:r w:rsidR="00A64D1A">
          <w:t>the standard formula</w:t>
        </w:r>
      </w:ins>
      <w:commentRangeEnd w:id="246"/>
      <w:ins w:id="247" w:author="martin" w:date="2017-11-22T10:24:00Z">
        <w:r w:rsidR="003438E3">
          <w:rPr>
            <w:rStyle w:val="CommentReference"/>
          </w:rPr>
          <w:commentReference w:id="246"/>
        </w:r>
      </w:ins>
      <w:ins w:id="248" w:author="martin" w:date="2017-11-22T10:25:00Z">
        <w:r w:rsidR="003438E3">
          <w:t>.</w:t>
        </w:r>
      </w:ins>
      <w:ins w:id="249" w:author="martin" w:date="2017-11-21T15:49:00Z">
        <w:r w:rsidR="006D6A7F">
          <w:t xml:space="preserve"> </w:t>
        </w:r>
      </w:ins>
      <w:ins w:id="250" w:author="martin" w:date="2017-11-22T10:24:00Z">
        <w:r w:rsidR="003438E3">
          <w:t xml:space="preserve">This is </w:t>
        </w:r>
      </w:ins>
      <w:ins w:id="251" w:author="martin" w:date="2017-11-21T15:49:00Z">
        <w:r w:rsidR="006D6A7F">
          <w:t>not surprising, as our model exploits more information that the standard one</w:t>
        </w:r>
      </w:ins>
      <w:ins w:id="252" w:author="martin" w:date="2017-11-22T10:25:00Z">
        <w:r w:rsidR="003438E3">
          <w:t>; however</w:t>
        </w:r>
      </w:ins>
      <w:ins w:id="253" w:author="martin" w:date="2017-11-21T15:51:00Z">
        <w:r w:rsidR="006D6A7F">
          <w:t xml:space="preserve">, </w:t>
        </w:r>
      </w:ins>
      <w:ins w:id="254" w:author="martin" w:date="2017-11-22T10:26:00Z">
        <w:r w:rsidR="003438E3">
          <w:t xml:space="preserve">it could also lead to substantial </w:t>
        </w:r>
      </w:ins>
      <w:ins w:id="255" w:author="martin" w:date="2017-11-21T15:04:00Z">
        <w:r w:rsidR="00A64D1A">
          <w:t xml:space="preserve">savings if </w:t>
        </w:r>
      </w:ins>
      <w:ins w:id="256" w:author="martin" w:date="2017-11-22T10:27:00Z">
        <w:r w:rsidR="003438E3">
          <w:t xml:space="preserve">oiur model was used a </w:t>
        </w:r>
      </w:ins>
      <w:ins w:id="257" w:author="martin" w:date="2017-11-21T15:04:00Z">
        <w:r w:rsidR="00A64D1A">
          <w:t>[ten model, co si mohou banky dělat samy].</w:t>
        </w:r>
      </w:ins>
    </w:p>
    <w:p w14:paraId="6A99CD3B" w14:textId="34B9BEC8" w:rsidR="00A64D1A" w:rsidDel="00F33883" w:rsidRDefault="00A64D1A" w:rsidP="00080D95">
      <w:pPr>
        <w:rPr>
          <w:del w:id="258" w:author="martin" w:date="2017-11-21T15:20:00Z"/>
        </w:rPr>
      </w:pPr>
    </w:p>
    <w:p w14:paraId="58F255A9" w14:textId="006F4341" w:rsidR="00D81C49" w:rsidRPr="00C40715" w:rsidDel="00A64D1A" w:rsidRDefault="00D81C49" w:rsidP="00D81C49">
      <w:pPr>
        <w:rPr>
          <w:del w:id="259" w:author="martin" w:date="2017-11-21T15:01:00Z"/>
        </w:rPr>
      </w:pPr>
      <w:del w:id="260" w:author="martin" w:date="2017-11-21T15:01:00Z">
        <w:r w:rsidDel="00A64D1A">
          <w:delText xml:space="preserve">To this end, we propose a credit risk model based on Merton’s assumption that credit risk is driven by underlying risk factors </w:delText>
        </w:r>
      </w:del>
      <w:customXmlDelRangeStart w:id="261" w:author="martin" w:date="2017-11-21T15:01:00Z"/>
      <w:sdt>
        <w:sdtPr>
          <w:id w:val="1745834112"/>
          <w:citation/>
        </w:sdtPr>
        <w:sdtEndPr/>
        <w:sdtContent>
          <w:customXmlDelRangeEnd w:id="261"/>
          <w:del w:id="262" w:author="martin" w:date="2017-11-21T15:01:00Z">
            <w:r w:rsidDel="00A64D1A">
              <w:fldChar w:fldCharType="begin"/>
            </w:r>
            <w:r w:rsidDel="00A64D1A">
              <w:rPr>
                <w:lang w:val="cs-CZ"/>
              </w:rPr>
              <w:delInstrText xml:space="preserve">CITATION Mer74 \t  \l 1029 </w:delInstrText>
            </w:r>
            <w:r w:rsidDel="00A64D1A">
              <w:fldChar w:fldCharType="separate"/>
            </w:r>
            <w:r w:rsidDel="00A64D1A">
              <w:rPr>
                <w:noProof/>
                <w:lang w:val="cs-CZ"/>
              </w:rPr>
              <w:delText>(Merton, 1974)</w:delText>
            </w:r>
            <w:r w:rsidDel="00A64D1A">
              <w:fldChar w:fldCharType="end"/>
            </w:r>
          </w:del>
          <w:customXmlDelRangeStart w:id="263" w:author="martin" w:date="2017-11-21T15:01:00Z"/>
        </w:sdtContent>
      </w:sdt>
      <w:customXmlDelRangeEnd w:id="263"/>
      <w:del w:id="264" w:author="martin" w:date="2017-11-21T15:01:00Z">
        <w:r w:rsidDel="00A64D1A">
          <w:delText xml:space="preserve">. We derive a Merton-Vasicek type of the loss distribution </w:delText>
        </w:r>
      </w:del>
      <w:customXmlDelRangeStart w:id="265" w:author="martin" w:date="2017-11-21T15:01:00Z"/>
      <w:sdt>
        <w:sdtPr>
          <w:id w:val="-1697689121"/>
          <w:citation/>
        </w:sdtPr>
        <w:sdtEndPr/>
        <w:sdtContent>
          <w:customXmlDelRangeEnd w:id="265"/>
          <w:del w:id="266" w:author="martin" w:date="2017-11-21T15:01:00Z">
            <w:r w:rsidDel="00A64D1A">
              <w:fldChar w:fldCharType="begin"/>
            </w:r>
            <w:r w:rsidDel="00A64D1A">
              <w:rPr>
                <w:lang w:val="cs-CZ"/>
              </w:rPr>
              <w:delInstrText xml:space="preserve">CITATION Vas87 \t  \l 1029 </w:delInstrText>
            </w:r>
            <w:r w:rsidDel="00A64D1A">
              <w:fldChar w:fldCharType="separate"/>
            </w:r>
            <w:r w:rsidDel="00A64D1A">
              <w:rPr>
                <w:noProof/>
                <w:lang w:val="cs-CZ"/>
              </w:rPr>
              <w:delText>(Vasicek, 1987)</w:delText>
            </w:r>
            <w:r w:rsidDel="00A64D1A">
              <w:fldChar w:fldCharType="end"/>
            </w:r>
          </w:del>
          <w:customXmlDelRangeStart w:id="267" w:author="martin" w:date="2017-11-21T15:01:00Z"/>
        </w:sdtContent>
      </w:sdt>
      <w:customXmlDelRangeEnd w:id="267"/>
      <w:del w:id="268" w:author="martin" w:date="2017-11-21T15:01:00Z">
        <w:r w:rsidDel="00A64D1A">
          <w:delText xml:space="preserve"> with several extensions, of which the most important is the inclusion of macroeconomic environment. Our model converts default (or delinquency) rate and a real experienced percentage loss (or loss given default) on a portfolio into underlying factors. Our proposed methodology is conceptually</w:delText>
        </w:r>
      </w:del>
      <w:del w:id="269" w:author="martin" w:date="2017-11-21T11:37:00Z">
        <w:r w:rsidDel="0088151D">
          <w:delText xml:space="preserve"> similar to the approaches of Frye </w:delText>
        </w:r>
      </w:del>
      <w:customXmlDelRangeStart w:id="270" w:author="martin" w:date="2017-11-21T11:37:00Z"/>
      <w:sdt>
        <w:sdtPr>
          <w:id w:val="957684545"/>
          <w:citation/>
        </w:sdtPr>
        <w:sdtEndPr/>
        <w:sdtContent>
          <w:customXmlDelRangeEnd w:id="270"/>
          <w:del w:id="271" w:author="martin" w:date="2017-11-21T11:37:00Z">
            <w:r w:rsidDel="0088151D">
              <w:fldChar w:fldCharType="begin"/>
            </w:r>
            <w:r w:rsidDel="0088151D">
              <w:rPr>
                <w:lang w:val="cs-CZ"/>
              </w:rPr>
              <w:delInstrText xml:space="preserve"> CITATION Fry00 \l 1029 </w:delInstrText>
            </w:r>
            <w:r w:rsidDel="0088151D">
              <w:fldChar w:fldCharType="separate"/>
            </w:r>
            <w:r w:rsidDel="0088151D">
              <w:rPr>
                <w:noProof/>
                <w:lang w:val="cs-CZ"/>
              </w:rPr>
              <w:delText>(Frye, 2000)</w:delText>
            </w:r>
            <w:r w:rsidDel="0088151D">
              <w:fldChar w:fldCharType="end"/>
            </w:r>
          </w:del>
          <w:customXmlDelRangeStart w:id="272" w:author="martin" w:date="2017-11-21T11:37:00Z"/>
        </w:sdtContent>
      </w:sdt>
      <w:customXmlDelRangeEnd w:id="272"/>
      <w:del w:id="273" w:author="martin" w:date="2017-11-21T11:37:00Z">
        <w:r w:rsidDel="0088151D">
          <w:delText xml:space="preserve">, </w:delText>
        </w:r>
      </w:del>
      <w:del w:id="274" w:author="martin" w:date="2017-11-21T11:30:00Z">
        <w:r w:rsidDel="002C4C2C">
          <w:delText xml:space="preserve">Pykhtin </w:delText>
        </w:r>
      </w:del>
      <w:customXmlDelRangeStart w:id="275" w:author="martin" w:date="2017-11-21T11:30:00Z"/>
      <w:sdt>
        <w:sdtPr>
          <w:id w:val="-510920749"/>
          <w:citation/>
        </w:sdtPr>
        <w:sdtEndPr/>
        <w:sdtContent>
          <w:customXmlDelRangeEnd w:id="275"/>
          <w:del w:id="276" w:author="martin" w:date="2017-11-21T11:30:00Z">
            <w:r w:rsidDel="002C4C2C">
              <w:fldChar w:fldCharType="begin"/>
            </w:r>
            <w:r w:rsidDel="002C4C2C">
              <w:rPr>
                <w:lang w:val="cs-CZ"/>
              </w:rPr>
              <w:delInstrText xml:space="preserve"> CITATION Pyk03 \l 1029 </w:delInstrText>
            </w:r>
            <w:r w:rsidDel="002C4C2C">
              <w:fldChar w:fldCharType="separate"/>
            </w:r>
            <w:r w:rsidDel="002C4C2C">
              <w:rPr>
                <w:noProof/>
                <w:lang w:val="cs-CZ"/>
              </w:rPr>
              <w:delText>(Pykhtin, 2003)</w:delText>
            </w:r>
            <w:r w:rsidDel="002C4C2C">
              <w:fldChar w:fldCharType="end"/>
            </w:r>
          </w:del>
          <w:customXmlDelRangeStart w:id="277" w:author="martin" w:date="2017-11-21T11:30:00Z"/>
        </w:sdtContent>
      </w:sdt>
      <w:customXmlDelRangeEnd w:id="277"/>
      <w:del w:id="278" w:author="martin" w:date="2017-11-21T11:30:00Z">
        <w:r w:rsidDel="002C4C2C">
          <w:delText xml:space="preserve">, </w:delText>
        </w:r>
      </w:del>
      <w:del w:id="279" w:author="martin" w:date="2017-11-21T11:37:00Z">
        <w:r w:rsidDel="0088151D">
          <w:delText xml:space="preserve">Jimenez &amp; Mencia </w:delText>
        </w:r>
      </w:del>
      <w:customXmlDelRangeStart w:id="280" w:author="martin" w:date="2017-11-21T11:37:00Z"/>
      <w:sdt>
        <w:sdtPr>
          <w:id w:val="-1239086558"/>
          <w:citation/>
        </w:sdtPr>
        <w:sdtEndPr/>
        <w:sdtContent>
          <w:customXmlDelRangeEnd w:id="280"/>
          <w:del w:id="281" w:author="martin" w:date="2017-11-21T11:37:00Z">
            <w:r w:rsidDel="0088151D">
              <w:fldChar w:fldCharType="begin"/>
            </w:r>
            <w:r w:rsidDel="0088151D">
              <w:rPr>
                <w:lang w:val="cs-CZ"/>
              </w:rPr>
              <w:delInstrText xml:space="preserve"> CITATION Jim09 \l 1029 </w:delInstrText>
            </w:r>
            <w:r w:rsidDel="0088151D">
              <w:fldChar w:fldCharType="separate"/>
            </w:r>
            <w:r w:rsidDel="0088151D">
              <w:rPr>
                <w:noProof/>
                <w:lang w:val="cs-CZ"/>
              </w:rPr>
              <w:delText>(Jimenez &amp; Mencia, 2009)</w:delText>
            </w:r>
            <w:r w:rsidDel="0088151D">
              <w:fldChar w:fldCharType="end"/>
            </w:r>
          </w:del>
          <w:customXmlDelRangeStart w:id="282" w:author="martin" w:date="2017-11-21T11:37:00Z"/>
        </w:sdtContent>
      </w:sdt>
      <w:customXmlDelRangeEnd w:id="282"/>
      <w:del w:id="283" w:author="martin" w:date="2017-11-21T11:37:00Z">
        <w:r w:rsidDel="0088151D">
          <w:delText xml:space="preserve"> or Witzany </w:delText>
        </w:r>
      </w:del>
      <w:customXmlDelRangeStart w:id="284" w:author="martin" w:date="2017-11-21T11:37:00Z"/>
      <w:sdt>
        <w:sdtPr>
          <w:id w:val="-113989619"/>
          <w:citation/>
        </w:sdtPr>
        <w:sdtEndPr/>
        <w:sdtContent>
          <w:customXmlDelRangeEnd w:id="284"/>
          <w:del w:id="285" w:author="martin" w:date="2017-11-21T11:37:00Z">
            <w:r w:rsidDel="0088151D">
              <w:fldChar w:fldCharType="begin"/>
            </w:r>
            <w:r w:rsidDel="0088151D">
              <w:rPr>
                <w:lang w:val="cs-CZ"/>
              </w:rPr>
              <w:delInstrText xml:space="preserve">CITATION Wit11 \t  \l 1029 </w:delInstrText>
            </w:r>
            <w:r w:rsidDel="0088151D">
              <w:fldChar w:fldCharType="separate"/>
            </w:r>
            <w:r w:rsidDel="0088151D">
              <w:rPr>
                <w:noProof/>
                <w:lang w:val="cs-CZ"/>
              </w:rPr>
              <w:delText>(Witzany, 2011)</w:delText>
            </w:r>
            <w:r w:rsidDel="0088151D">
              <w:fldChar w:fldCharType="end"/>
            </w:r>
          </w:del>
          <w:customXmlDelRangeStart w:id="286" w:author="martin" w:date="2017-11-21T11:37:00Z"/>
        </w:sdtContent>
      </w:sdt>
      <w:customXmlDelRangeEnd w:id="286"/>
      <w:del w:id="287" w:author="martin" w:date="2017-11-21T11:33:00Z">
        <w:r w:rsidR="00880936" w:rsidDel="002C4C2C">
          <w:delText>, mainly in the idea of decomposition of the credit risk into underlying factors</w:delText>
        </w:r>
      </w:del>
      <w:del w:id="288" w:author="martin" w:date="2017-11-21T15:01:00Z">
        <w:r w:rsidR="00880936" w:rsidDel="00A64D1A">
          <w:delText>.</w:delText>
        </w:r>
        <w:r w:rsidDel="00A64D1A">
          <w:delText xml:space="preserve"> </w:delText>
        </w:r>
        <w:r w:rsidR="00880936" w:rsidDel="00A64D1A">
          <w:delText>On the other hand, in contrary,</w:delText>
        </w:r>
        <w:r w:rsidDel="00A64D1A">
          <w:delText xml:space="preserve"> we study the interconnectedness of all factors and take into account the relevance of external (macroeconomic) conditions. On the other hand the studies examining the relationship between the credit risk and the macroeconomic environment, e.g. Pesaran</w:delText>
        </w:r>
      </w:del>
      <w:del w:id="289" w:author="martin" w:date="2017-11-21T11:38:00Z">
        <w:r w:rsidDel="0088151D">
          <w:delText xml:space="preserve"> </w:delText>
        </w:r>
      </w:del>
      <w:customXmlDelRangeStart w:id="290" w:author="martin" w:date="2017-11-21T11:38:00Z"/>
      <w:sdt>
        <w:sdtPr>
          <w:id w:val="1458836314"/>
          <w:citation/>
        </w:sdtPr>
        <w:sdtEndPr/>
        <w:sdtContent>
          <w:customXmlDelRangeEnd w:id="290"/>
          <w:del w:id="291" w:author="martin" w:date="2017-11-21T11:38:00Z">
            <w:r w:rsidDel="0088151D">
              <w:fldChar w:fldCharType="begin"/>
            </w:r>
            <w:r w:rsidDel="0088151D">
              <w:delInstrText xml:space="preserve"> CITATION Pes03 \l 1033 </w:delInstrText>
            </w:r>
            <w:r w:rsidDel="0088151D">
              <w:fldChar w:fldCharType="separate"/>
            </w:r>
            <w:r w:rsidDel="0088151D">
              <w:rPr>
                <w:noProof/>
              </w:rPr>
              <w:delText>(Pesaran, Schuermann, Treutler, &amp; Weiner, 2003)</w:delText>
            </w:r>
            <w:r w:rsidDel="0088151D">
              <w:fldChar w:fldCharType="end"/>
            </w:r>
          </w:del>
          <w:customXmlDelRangeStart w:id="292" w:author="martin" w:date="2017-11-21T11:38:00Z"/>
        </w:sdtContent>
      </w:sdt>
      <w:customXmlDelRangeEnd w:id="292"/>
      <w:del w:id="293" w:author="martin" w:date="2017-11-21T15:01:00Z">
        <w:r w:rsidDel="00A64D1A">
          <w:delText xml:space="preserve">, do not </w:delText>
        </w:r>
        <w:r w:rsidRPr="00C40715" w:rsidDel="00A64D1A">
          <w:delText>decompose the credit risk into a multi-factor matrix.</w:delText>
        </w:r>
      </w:del>
    </w:p>
    <w:p w14:paraId="5DFDECD5" w14:textId="66471BF2" w:rsidR="00C40715" w:rsidRPr="00C40715" w:rsidDel="00A64D1A" w:rsidRDefault="00C40715" w:rsidP="00C40715">
      <w:pPr>
        <w:rPr>
          <w:del w:id="294" w:author="martin" w:date="2017-11-21T15:01:00Z"/>
        </w:rPr>
      </w:pPr>
      <w:del w:id="295" w:author="martin" w:date="2017-11-21T15:01:00Z">
        <w:r w:rsidRPr="00C40715" w:rsidDel="00A64D1A">
          <w:delText>The recent research clearly proved that there is an obvious relationship between the state of the economy and the credit risk</w:delText>
        </w:r>
      </w:del>
      <w:moveFromRangeStart w:id="296" w:author="martin" w:date="2017-11-21T13:57:00Z" w:name="move499035970"/>
      <w:moveFrom w:id="297" w:author="martin" w:date="2017-11-21T13:57:00Z">
        <w:del w:id="298" w:author="martin" w:date="2017-11-21T15:01:00Z">
          <w:r w:rsidRPr="00C40715" w:rsidDel="00A64D1A">
            <w:delText xml:space="preserve">. Hamerle et al. </w:delText>
          </w:r>
        </w:del>
      </w:moveFrom>
      <w:customXmlDelRangeStart w:id="299" w:author="martin" w:date="2017-11-21T15:01:00Z"/>
      <w:sdt>
        <w:sdtPr>
          <w:id w:val="681642361"/>
          <w:citation/>
        </w:sdtPr>
        <w:sdtEndPr/>
        <w:sdtContent>
          <w:customXmlDelRangeEnd w:id="299"/>
          <w:moveFrom w:id="300" w:author="martin" w:date="2017-11-21T13:57:00Z">
            <w:del w:id="301" w:author="martin" w:date="2017-11-21T15:01:00Z">
              <w:r w:rsidRPr="00C40715" w:rsidDel="00A64D1A">
                <w:fldChar w:fldCharType="begin"/>
              </w:r>
              <w:r w:rsidRPr="00C40715" w:rsidDel="00A64D1A">
                <w:rPr>
                  <w:lang w:val="cs-CZ"/>
                </w:rPr>
                <w:delInstrText xml:space="preserve">CITATION Ham52 \t  \l 1029 </w:delInstrText>
              </w:r>
              <w:r w:rsidRPr="00C40715" w:rsidDel="00A64D1A">
                <w:fldChar w:fldCharType="separate"/>
              </w:r>
              <w:r w:rsidDel="00A64D1A">
                <w:rPr>
                  <w:noProof/>
                  <w:lang w:val="cs-CZ"/>
                </w:rPr>
                <w:delText>(Hamerle, Dartsch, Jobst, &amp; Plank, 2011)</w:delText>
              </w:r>
              <w:r w:rsidRPr="00C40715" w:rsidDel="00A64D1A">
                <w:fldChar w:fldCharType="end"/>
              </w:r>
            </w:del>
          </w:moveFrom>
          <w:customXmlDelRangeStart w:id="302" w:author="martin" w:date="2017-11-21T15:01:00Z"/>
        </w:sdtContent>
      </w:sdt>
      <w:customXmlDelRangeEnd w:id="302"/>
      <w:moveFrom w:id="303" w:author="martin" w:date="2017-11-21T13:57:00Z">
        <w:del w:id="304" w:author="martin" w:date="2017-11-21T15:01:00Z">
          <w:r w:rsidRPr="00C40715" w:rsidDel="00A64D1A">
            <w:delText xml:space="preserve"> showed on a bond portfolio the necessity of taking into account changes in macroeconomic environment. Similarly, </w:delText>
          </w:r>
        </w:del>
      </w:moveFrom>
      <w:customXmlDelRangeStart w:id="305" w:author="martin" w:date="2017-11-21T15:01:00Z"/>
      <w:sdt>
        <w:sdtPr>
          <w:id w:val="1781147030"/>
          <w:citation/>
        </w:sdtPr>
        <w:sdtEndPr/>
        <w:sdtContent>
          <w:customXmlDelRangeEnd w:id="305"/>
          <w:moveFrom w:id="306" w:author="martin" w:date="2017-11-21T13:57:00Z">
            <w:del w:id="307" w:author="martin" w:date="2017-11-21T15:01:00Z">
              <w:r w:rsidRPr="00C40715" w:rsidDel="00A64D1A">
                <w:fldChar w:fldCharType="begin"/>
              </w:r>
              <w:r w:rsidRPr="00C40715" w:rsidDel="00A64D1A">
                <w:rPr>
                  <w:lang w:val="cs-CZ"/>
                </w:rPr>
                <w:delInstrText xml:space="preserve"> CITATION Som09 \l 1029 </w:delInstrText>
              </w:r>
              <w:r w:rsidRPr="00C40715" w:rsidDel="00A64D1A">
                <w:fldChar w:fldCharType="separate"/>
              </w:r>
              <w:r w:rsidDel="00A64D1A">
                <w:rPr>
                  <w:noProof/>
                  <w:lang w:val="cs-CZ"/>
                </w:rPr>
                <w:delText>(Sommar &amp; Shahnazarian, 2009)</w:delText>
              </w:r>
              <w:r w:rsidRPr="00C40715" w:rsidDel="00A64D1A">
                <w:fldChar w:fldCharType="end"/>
              </w:r>
            </w:del>
          </w:moveFrom>
          <w:customXmlDelRangeStart w:id="308" w:author="martin" w:date="2017-11-21T15:01:00Z"/>
        </w:sdtContent>
      </w:sdt>
      <w:customXmlDelRangeEnd w:id="308"/>
      <w:moveFrom w:id="309" w:author="martin" w:date="2017-11-21T13:57:00Z">
        <w:del w:id="310" w:author="martin" w:date="2017-11-21T15:01:00Z">
          <w:r w:rsidRPr="00C40715" w:rsidDel="00A64D1A">
            <w:delText xml:space="preserve"> used the vector error correction model to estimate the dependency of expected default frequency of a portfolio of nonfinancial listed companies on several macroeconomic factors, from which they found the most influencing the interest rate. The mentioned results are in line with the findings of Pesaran et al. </w:delText>
          </w:r>
        </w:del>
      </w:moveFrom>
      <w:customXmlDelRangeStart w:id="311" w:author="martin" w:date="2017-11-21T15:01:00Z"/>
      <w:sdt>
        <w:sdtPr>
          <w:id w:val="-1920464243"/>
          <w:citation/>
        </w:sdtPr>
        <w:sdtEndPr/>
        <w:sdtContent>
          <w:customXmlDelRangeEnd w:id="311"/>
          <w:moveFrom w:id="312" w:author="martin" w:date="2017-11-21T13:57:00Z">
            <w:del w:id="313" w:author="martin" w:date="2017-11-21T15:01:00Z">
              <w:r w:rsidRPr="00C40715" w:rsidDel="00A64D1A">
                <w:fldChar w:fldCharType="begin"/>
              </w:r>
              <w:r w:rsidRPr="00C40715" w:rsidDel="00A64D1A">
                <w:rPr>
                  <w:lang w:val="cs-CZ"/>
                </w:rPr>
                <w:delInstrText xml:space="preserve"> CITATION Pes03 \l 1029 </w:delInstrText>
              </w:r>
              <w:r w:rsidRPr="00C40715" w:rsidDel="00A64D1A">
                <w:fldChar w:fldCharType="separate"/>
              </w:r>
              <w:r w:rsidDel="00A64D1A">
                <w:rPr>
                  <w:noProof/>
                  <w:lang w:val="cs-CZ"/>
                </w:rPr>
                <w:delText>(Pesaran, Schuermann, Treutler, &amp; Weiner, 2003)</w:delText>
              </w:r>
              <w:r w:rsidRPr="00C40715" w:rsidDel="00A64D1A">
                <w:fldChar w:fldCharType="end"/>
              </w:r>
            </w:del>
          </w:moveFrom>
          <w:customXmlDelRangeStart w:id="314" w:author="martin" w:date="2017-11-21T15:01:00Z"/>
        </w:sdtContent>
      </w:sdt>
      <w:customXmlDelRangeEnd w:id="314"/>
      <w:moveFrom w:id="315" w:author="martin" w:date="2017-11-21T13:57:00Z">
        <w:del w:id="316" w:author="martin" w:date="2017-11-21T15:01:00Z">
          <w:r w:rsidRPr="00C40715" w:rsidDel="00A64D1A">
            <w:delText xml:space="preserve"> or Virolainen </w:delText>
          </w:r>
        </w:del>
      </w:moveFrom>
      <w:customXmlDelRangeStart w:id="317" w:author="martin" w:date="2017-11-21T15:01:00Z"/>
      <w:sdt>
        <w:sdtPr>
          <w:id w:val="-1451317984"/>
          <w:citation/>
        </w:sdtPr>
        <w:sdtEndPr/>
        <w:sdtContent>
          <w:customXmlDelRangeEnd w:id="317"/>
          <w:moveFrom w:id="318" w:author="martin" w:date="2017-11-21T13:57:00Z">
            <w:del w:id="319" w:author="martin" w:date="2017-11-21T15:01:00Z">
              <w:r w:rsidRPr="00C40715" w:rsidDel="00A64D1A">
                <w:fldChar w:fldCharType="begin"/>
              </w:r>
              <w:r w:rsidRPr="00C40715" w:rsidDel="00A64D1A">
                <w:rPr>
                  <w:lang w:val="cs-CZ"/>
                </w:rPr>
                <w:delInstrText xml:space="preserve"> CITATION Vir04 \l 1029 </w:delInstrText>
              </w:r>
              <w:r w:rsidRPr="00C40715" w:rsidDel="00A64D1A">
                <w:fldChar w:fldCharType="separate"/>
              </w:r>
              <w:r w:rsidDel="00A64D1A">
                <w:rPr>
                  <w:noProof/>
                  <w:lang w:val="cs-CZ"/>
                </w:rPr>
                <w:delText>(Virolainen, 2004)</w:delText>
              </w:r>
              <w:r w:rsidRPr="00C40715" w:rsidDel="00A64D1A">
                <w:fldChar w:fldCharType="end"/>
              </w:r>
            </w:del>
          </w:moveFrom>
          <w:customXmlDelRangeStart w:id="320" w:author="martin" w:date="2017-11-21T15:01:00Z"/>
        </w:sdtContent>
      </w:sdt>
      <w:customXmlDelRangeEnd w:id="320"/>
      <w:moveFrom w:id="321" w:author="martin" w:date="2017-11-21T13:57:00Z">
        <w:del w:id="322" w:author="martin" w:date="2017-11-21T15:01:00Z">
          <w:r w:rsidR="00880936" w:rsidDel="00A64D1A">
            <w:delText>, who proved a dependency of the credit risk on the key macroeconomic variables, including interest rates</w:delText>
          </w:r>
          <w:r w:rsidRPr="00C40715" w:rsidDel="00A64D1A">
            <w:delText>.</w:delText>
          </w:r>
        </w:del>
      </w:moveFrom>
      <w:moveFromRangeEnd w:id="296"/>
    </w:p>
    <w:p w14:paraId="0C2DF1AB" w14:textId="1EC86E86" w:rsidR="00080D95" w:rsidRPr="00C40715" w:rsidDel="00A64D1A" w:rsidRDefault="00080D95" w:rsidP="00080D95">
      <w:pPr>
        <w:rPr>
          <w:del w:id="323" w:author="martin" w:date="2017-11-21T15:01:00Z"/>
        </w:rPr>
      </w:pPr>
      <w:del w:id="324" w:author="martin" w:date="2017-11-21T15:01:00Z">
        <w:r w:rsidRPr="00C40715" w:rsidDel="00A64D1A">
          <w:delText>Our approach brings a further extension of the abovementioned frameworks in three ways. First, we introduce dynamics in the underlying risk factors. Second, we use the cointegration analysis to find a relationship between common factors and the exter</w:delText>
        </w:r>
        <w:r w:rsidR="00E10704" w:rsidRPr="00C40715" w:rsidDel="00A64D1A">
          <w:delText>nal (macroeconomic) environment</w:delText>
        </w:r>
        <w:r w:rsidRPr="00C40715" w:rsidDel="00A64D1A">
          <w:delText>.</w:delText>
        </w:r>
        <w:r w:rsidR="002577E9" w:rsidRPr="00C40715" w:rsidDel="00A64D1A">
          <w:delText xml:space="preserve"> Also the approach to the estimation of the interconnectedness of multiple portfolios is an enhancement.</w:delText>
        </w:r>
      </w:del>
    </w:p>
    <w:p w14:paraId="599CDD26" w14:textId="0EF12B8C" w:rsidR="000747CC" w:rsidRPr="00C40715" w:rsidDel="00A64D1A" w:rsidRDefault="00080D95" w:rsidP="00080D95">
      <w:pPr>
        <w:rPr>
          <w:del w:id="325" w:author="martin" w:date="2017-11-21T15:01:00Z"/>
        </w:rPr>
      </w:pPr>
      <w:del w:id="326" w:author="martin" w:date="2017-11-21T15:01:00Z">
        <w:r w:rsidRPr="00C40715" w:rsidDel="00A64D1A">
          <w:delText xml:space="preserve">We </w:delText>
        </w:r>
        <w:r w:rsidR="00224BF0" w:rsidDel="00A64D1A">
          <w:delText>apply</w:delText>
        </w:r>
        <w:r w:rsidR="00224BF0" w:rsidRPr="00C40715" w:rsidDel="00A64D1A">
          <w:delText xml:space="preserve"> </w:delText>
        </w:r>
        <w:r w:rsidRPr="00C40715" w:rsidDel="00A64D1A">
          <w:delText xml:space="preserve">the model on a </w:delText>
        </w:r>
        <w:r w:rsidR="00224BF0" w:rsidDel="00A64D1A">
          <w:delText xml:space="preserve">real </w:delText>
        </w:r>
        <w:r w:rsidRPr="00C40715" w:rsidDel="00A64D1A">
          <w:delText>dataset of US nationwide residential</w:delText>
        </w:r>
        <w:r w:rsidR="002577E9" w:rsidRPr="00C40715" w:rsidDel="00A64D1A">
          <w:delText xml:space="preserve"> and commercial</w:delText>
        </w:r>
        <w:r w:rsidRPr="00C40715" w:rsidDel="00A64D1A">
          <w:delText xml:space="preserve"> real estate loan portfolio</w:delText>
        </w:r>
        <w:r w:rsidR="002577E9" w:rsidRPr="00C40715" w:rsidDel="00A64D1A">
          <w:delText>s 30+ delinquencies</w:delText>
        </w:r>
        <w:r w:rsidRPr="00C40715" w:rsidDel="00A64D1A">
          <w:delText xml:space="preserve"> (loans more than 30 days past due) and charge-off (net charge-offs of loans from books) rates. The cointegration analysis of underlying risk factors and macroeconomic variables such as GDP, </w:delText>
        </w:r>
        <w:r w:rsidR="00E10704" w:rsidRPr="00C40715" w:rsidDel="00A64D1A">
          <w:delText>unemployment, HPI, personal income,</w:delText>
        </w:r>
        <w:r w:rsidRPr="00C40715" w:rsidDel="00A64D1A">
          <w:delText xml:space="preserve"> etc</w:delText>
        </w:r>
        <w:r w:rsidR="00224BF0" w:rsidDel="00A64D1A">
          <w:delText xml:space="preserve">. </w:delText>
        </w:r>
        <w:r w:rsidRPr="00C40715" w:rsidDel="00A64D1A">
          <w:delText xml:space="preserve">clearly shows that the risk performance </w:delText>
        </w:r>
        <w:r w:rsidR="00E10704" w:rsidRPr="00C40715" w:rsidDel="00A64D1A">
          <w:delText xml:space="preserve">of a loan portfolio </w:delText>
        </w:r>
        <w:r w:rsidRPr="00C40715" w:rsidDel="00A64D1A">
          <w:delText xml:space="preserve">is linked to the macroeconomic </w:delText>
        </w:r>
        <w:r w:rsidR="00E10704" w:rsidRPr="00C40715" w:rsidDel="00A64D1A">
          <w:delText>environment</w:delText>
        </w:r>
        <w:r w:rsidRPr="00C40715" w:rsidDel="00A64D1A">
          <w:delText>.</w:delText>
        </w:r>
        <w:r w:rsidR="00E10704" w:rsidRPr="00C40715" w:rsidDel="00A64D1A">
          <w:delText xml:space="preserve"> Additionally, our analysis shows that there exists a complex interconnectedness between loan portfolios, </w:delText>
        </w:r>
        <w:r w:rsidR="00C40715" w:rsidRPr="00C40715" w:rsidDel="00A64D1A">
          <w:delText>commercial and residential mortgages in our case.</w:delText>
        </w:r>
        <w:r w:rsidR="00E10704" w:rsidRPr="00C40715" w:rsidDel="00A64D1A">
          <w:delText xml:space="preserve"> </w:delText>
        </w:r>
      </w:del>
    </w:p>
    <w:p w14:paraId="4251D308" w14:textId="3E267F2B" w:rsidR="00080D95" w:rsidRDefault="00080D95" w:rsidP="00080D95">
      <w:r w:rsidRPr="00C40715">
        <w:t>The paper is organized as follows. In the following section we provide a description of the model methodology</w:t>
      </w:r>
      <w:r w:rsidR="00C40715" w:rsidRPr="00C40715">
        <w:t>. In S</w:t>
      </w:r>
      <w:r w:rsidRPr="00C40715">
        <w:t xml:space="preserve">ection 3 we describe the </w:t>
      </w:r>
      <w:r w:rsidR="00C40715" w:rsidRPr="00C40715">
        <w:t>data, the empirical analysis and our results. Finally, S</w:t>
      </w:r>
      <w:r w:rsidRPr="00C40715">
        <w:t>ection 4 concludes.</w:t>
      </w:r>
      <w:r>
        <w:t xml:space="preserve">   </w:t>
      </w:r>
    </w:p>
    <w:p w14:paraId="5A66B6EF" w14:textId="4EC3197E" w:rsidR="00E95503" w:rsidRPr="00703929" w:rsidRDefault="00E95503" w:rsidP="00E95503">
      <w:pPr>
        <w:pStyle w:val="ListParagraph"/>
        <w:numPr>
          <w:ilvl w:val="0"/>
          <w:numId w:val="10"/>
        </w:numPr>
        <w:rPr>
          <w:b/>
          <w:sz w:val="28"/>
        </w:rPr>
      </w:pPr>
      <w:bookmarkStart w:id="327" w:name="sec:set"/>
      <w:r>
        <w:rPr>
          <w:b/>
          <w:sz w:val="28"/>
        </w:rPr>
        <w:t>The Model</w:t>
      </w:r>
    </w:p>
    <w:p w14:paraId="3574EBAB" w14:textId="734D2471" w:rsidR="00E95503" w:rsidRDefault="00E95503" w:rsidP="00E95503">
      <w:pPr>
        <w:pStyle w:val="FirstParagraph"/>
      </w:pPr>
      <w:r>
        <w:t>Similarly to (Vasicek</w:t>
      </w:r>
      <w:r w:rsidR="0030676F">
        <w:t xml:space="preserve"> 1987</w:t>
      </w:r>
      <w:r>
        <w:t xml:space="preserve">), we say that a loan </w:t>
      </w:r>
      <w:r>
        <w:rPr>
          <w:i/>
        </w:rPr>
        <w:t>defaults</w:t>
      </w:r>
      <w:r>
        <w:t xml:space="preserve"> when</w:t>
      </w:r>
    </w:p>
    <w:p w14:paraId="6181C554" w14:textId="77777777" w:rsidR="00E95503" w:rsidRDefault="00E95503" w:rsidP="00E95503">
      <w:pPr>
        <w:pStyle w:val="BodyText"/>
      </w:pPr>
      <m:oMathPara>
        <m:oMathParaPr>
          <m:jc m:val="center"/>
        </m:oMathParaPr>
        <m:oMath>
          <m:r>
            <w:rPr>
              <w:rFonts w:ascii="Cambria Math" w:hAnsi="Cambria Math"/>
            </w:rPr>
            <m:t>A&lt;B</m:t>
          </m:r>
        </m:oMath>
      </m:oMathPara>
    </w:p>
    <w:p w14:paraId="4A7C174F" w14:textId="77777777" w:rsidR="00E95503" w:rsidRDefault="00E95503" w:rsidP="00E95503">
      <w:pPr>
        <w:pStyle w:val="FirstParagraph"/>
      </w:pPr>
      <w:r>
        <w:t xml:space="preserve">where </w:t>
      </w:r>
      <m:oMath>
        <m:r>
          <w:rPr>
            <w:rFonts w:ascii="Cambria Math" w:hAnsi="Cambria Math"/>
          </w:rPr>
          <m:t>A</m:t>
        </m:r>
      </m:oMath>
      <w:r>
        <w:t xml:space="preserve"> is the value the debtor’s (hypothetical) assets and </w:t>
      </w:r>
      <m:oMath>
        <m:r>
          <w:rPr>
            <w:rFonts w:ascii="Cambria Math" w:hAnsi="Cambria Math"/>
          </w:rPr>
          <m:t>B</m:t>
        </m:r>
      </m:oMath>
      <w:r>
        <w:t xml:space="preserve"> is the value of his debts, such that</w:t>
      </w:r>
    </w:p>
    <w:p w14:paraId="15970BD7" w14:textId="77777777" w:rsidR="00E95503" w:rsidRDefault="00E95503" w:rsidP="00E95503">
      <w:pPr>
        <w:pStyle w:val="BodyText"/>
      </w:pPr>
      <m:oMathPara>
        <m:oMathParaPr>
          <m:jc m:val="center"/>
        </m:oMathParaPr>
        <m:oMath>
          <m:r>
            <w:rPr>
              <w:rFonts w:ascii="Cambria Math" w:hAnsi="Cambria Math"/>
            </w:rPr>
            <m:t>A=</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A</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A</m:t>
              </m:r>
            </m:sup>
          </m:sSup>
          <m:r>
            <w:rPr>
              <w:rFonts w:ascii="Cambria Math" w:hAnsi="Cambria Math"/>
            </w:rPr>
            <m:t>},  B=</m:t>
          </m:r>
          <m:r>
            <m:rPr>
              <m:sty m:val="p"/>
            </m:rPr>
            <w:rPr>
              <w:rFonts w:ascii="Cambria Math" w:hAnsi="Cambria Math"/>
            </w:rPr>
            <m:t>exp</m:t>
          </m:r>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B</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B</m:t>
              </m:r>
            </m:sup>
          </m:sSup>
          <m:r>
            <w:rPr>
              <w:rFonts w:ascii="Cambria Math" w:hAnsi="Cambria Math"/>
            </w:rPr>
            <m:t>},</m:t>
          </m:r>
        </m:oMath>
      </m:oMathPara>
    </w:p>
    <w:p w14:paraId="5EADFE49" w14:textId="77777777" w:rsidR="00E95503" w:rsidRDefault="00E95503" w:rsidP="00E95503">
      <w:pPr>
        <w:pStyle w:val="FirstParagraph"/>
      </w:pPr>
      <w:r>
        <w:t xml:space="preserve">where, </w:t>
      </w:r>
      <m:oMath>
        <m:sSup>
          <m:sSupPr>
            <m:ctrlPr>
              <w:rPr>
                <w:rFonts w:ascii="Cambria Math" w:hAnsi="Cambria Math"/>
              </w:rPr>
            </m:ctrlPr>
          </m:sSupPr>
          <m:e>
            <m:r>
              <w:rPr>
                <w:rFonts w:ascii="Cambria Math" w:hAnsi="Cambria Math"/>
              </w:rPr>
              <m:t>Y</m:t>
            </m:r>
          </m:e>
          <m:sup>
            <m:r>
              <w:rPr>
                <w:rFonts w:ascii="Cambria Math" w:hAnsi="Cambria Math"/>
              </w:rPr>
              <m:t>A</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B</m:t>
            </m:r>
          </m:sup>
        </m:sSup>
      </m:oMath>
      <w:r>
        <w:t xml:space="preserve"> are factors, common to all the loans, and </w:t>
      </w:r>
      <m:oMath>
        <m:sSup>
          <m:sSupPr>
            <m:ctrlPr>
              <w:rPr>
                <w:rFonts w:ascii="Cambria Math" w:hAnsi="Cambria Math"/>
              </w:rPr>
            </m:ctrlPr>
          </m:sSupPr>
          <m:e>
            <m:r>
              <w:rPr>
                <w:rFonts w:ascii="Cambria Math" w:hAnsi="Cambria Math"/>
              </w:rPr>
              <m:t>Z</m:t>
            </m:r>
          </m:e>
          <m:sup>
            <m:r>
              <w:rPr>
                <w:rFonts w:ascii="Cambria Math" w:hAnsi="Cambria Math"/>
              </w:rPr>
              <m:t>A</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B</m:t>
            </m:r>
          </m:sup>
        </m:sSup>
      </m:oMath>
      <w:r>
        <w:t xml:space="preserve"> are jointly normal individual factors.</w:t>
      </w:r>
    </w:p>
    <w:p w14:paraId="540125CA" w14:textId="2C82E52F" w:rsidR="00E95503" w:rsidRDefault="00E95503" w:rsidP="00E95503">
      <w:pPr>
        <w:pStyle w:val="BodyText"/>
      </w:pPr>
      <w:r>
        <w:t xml:space="preserve">The </w:t>
      </w:r>
      <w:r w:rsidR="0030676F">
        <w:rPr>
          <w:i/>
        </w:rPr>
        <w:t>relative recovery</w:t>
      </w:r>
      <w:r>
        <w:t xml:space="preserve"> is, in line with (Pythkin 2003), computed as</w:t>
      </w:r>
    </w:p>
    <w:p w14:paraId="520DB23C" w14:textId="1A79E0DF" w:rsidR="001E23FC" w:rsidRDefault="00E95503" w:rsidP="001E23FC">
      <w:pPr>
        <w:pStyle w:val="BodyText"/>
      </w:pPr>
      <m:oMathPara>
        <m:oMathParaPr>
          <m:jc m:val="center"/>
        </m:oMathParaPr>
        <m:oMath>
          <m:r>
            <w:rPr>
              <w:rFonts w:ascii="Cambria Math" w:hAnsi="Cambria Math"/>
            </w:rPr>
            <m:t>R=</m:t>
          </m:r>
          <m:f>
            <m:fPr>
              <m:ctrlPr>
                <w:rPr>
                  <w:rFonts w:ascii="Cambria Math" w:hAnsi="Cambria Math"/>
                </w:rPr>
              </m:ctrlPr>
            </m:fPr>
            <m:num>
              <m:r>
                <m:rPr>
                  <m:sty m:val="p"/>
                </m:rPr>
                <w:rPr>
                  <w:rFonts w:ascii="Cambria Math" w:hAnsi="Cambria Math"/>
                </w:rPr>
                <m:t>min</m:t>
              </m:r>
              <m:r>
                <w:rPr>
                  <w:rFonts w:ascii="Cambria Math" w:hAnsi="Cambria Math"/>
                </w:rPr>
                <m:t>(P,p)</m:t>
              </m:r>
            </m:num>
            <m:den>
              <m:r>
                <w:rPr>
                  <w:rFonts w:ascii="Cambria Math" w:hAnsi="Cambria Math"/>
                </w:rPr>
                <m:t>p</m:t>
              </m:r>
            </m:den>
          </m:f>
          <m:r>
            <w:rPr>
              <w:rFonts w:ascii="Cambria Math" w:hAnsi="Cambria Math"/>
            </w:rPr>
            <m:t>=</m:t>
          </m:r>
          <m:r>
            <m:rPr>
              <m:sty m:val="p"/>
            </m:rPr>
            <w:rPr>
              <w:rFonts w:ascii="Cambria Math" w:hAnsi="Cambria Math"/>
            </w:rPr>
            <m:t>min</m:t>
          </m:r>
          <m:d>
            <m:dPr>
              <m:ctrlPr>
                <w:rPr>
                  <w:rFonts w:ascii="Cambria Math" w:hAnsi="Cambria Math"/>
                  <w:i/>
                </w:rPr>
              </m:ctrlPr>
            </m:dPr>
            <m:e>
              <m:sSup>
                <m:sSupPr>
                  <m:ctrlPr>
                    <w:rPr>
                      <w:rFonts w:ascii="Cambria Math" w:hAnsi="Cambria Math"/>
                    </w:rPr>
                  </m:ctrlPr>
                </m:sSupPr>
                <m:e>
                  <m:r>
                    <w:rPr>
                      <w:rFonts w:ascii="Cambria Math" w:hAnsi="Cambria Math"/>
                    </w:rPr>
                    <m:t>p</m:t>
                  </m:r>
                </m:e>
                <m:sup>
                  <m:r>
                    <w:rPr>
                      <w:rFonts w:ascii="Cambria Math" w:hAnsi="Cambria Math"/>
                    </w:rPr>
                    <m:t>-1</m:t>
                  </m:r>
                </m:sup>
              </m:sSup>
              <m:r>
                <w:rPr>
                  <w:rFonts w:ascii="Cambria Math" w:hAnsi="Cambria Math"/>
                </w:rPr>
                <m:t>P,1</m:t>
              </m:r>
            </m:e>
          </m:d>
          <m:r>
            <w:rPr>
              <w:rFonts w:ascii="Cambria Math" w:hAnsi="Cambria Math"/>
            </w:rPr>
            <m:t>  P=</m:t>
          </m:r>
          <m:r>
            <m:rPr>
              <m:sty m:val="p"/>
            </m:rPr>
            <w:rPr>
              <w:rFonts w:ascii="Cambria Math" w:hAnsi="Cambria Math"/>
            </w:rPr>
            <m:t>exp</m:t>
          </m:r>
          <m:d>
            <m:dPr>
              <m:begChr m:val="{"/>
              <m:endChr m:val="}"/>
              <m:ctrlPr>
                <w:rPr>
                  <w:rFonts w:ascii="Cambria Math" w:hAnsi="Cambria Math"/>
                  <w:i/>
                </w:rPr>
              </m:ctrlPr>
            </m:dPr>
            <m:e>
              <m:r>
                <w:rPr>
                  <w:rFonts w:ascii="Cambria Math" w:hAnsi="Cambria Math"/>
                </w:rPr>
                <m:t>X+E</m:t>
              </m:r>
            </m:e>
          </m:d>
          <m:r>
            <w:rPr>
              <w:rFonts w:ascii="Cambria Math" w:hAnsi="Cambria Math"/>
            </w:rPr>
            <m:t>,</m:t>
          </m:r>
        </m:oMath>
      </m:oMathPara>
    </w:p>
    <w:p w14:paraId="63F84957" w14:textId="1C6B3BC1" w:rsidR="00E95503" w:rsidRDefault="00E95503" w:rsidP="00E95503">
      <w:pPr>
        <w:pStyle w:val="FirstParagraph"/>
      </w:pPr>
      <w:r>
        <w:t xml:space="preserve">where </w:t>
      </w:r>
      <m:oMath>
        <m:r>
          <w:rPr>
            <w:rFonts w:ascii="Cambria Math" w:hAnsi="Cambria Math"/>
          </w:rPr>
          <m:t>p</m:t>
        </m:r>
      </m:oMath>
      <w:r>
        <w:t xml:space="preserve"> is the outstanding principal of the loan</w:t>
      </w:r>
      <w:r w:rsidR="001E23FC">
        <w:t xml:space="preserve">, </w:t>
      </w:r>
      <m:oMath>
        <m:r>
          <w:rPr>
            <w:rFonts w:ascii="Cambria Math" w:hAnsi="Cambria Math"/>
          </w:rPr>
          <m:t>P</m:t>
        </m:r>
      </m:oMath>
      <w:r>
        <w:t xml:space="preserve"> is the price of the collateral, </w:t>
      </w:r>
      <m:oMath>
        <m:r>
          <w:rPr>
            <w:rFonts w:ascii="Cambria Math" w:hAnsi="Cambria Math"/>
          </w:rPr>
          <m:t>X</m:t>
        </m:r>
      </m:oMath>
      <w:r>
        <w:t xml:space="preserve"> is another common factor and </w:t>
      </w:r>
      <m:oMath>
        <m:r>
          <w:rPr>
            <w:rFonts w:ascii="Cambria Math" w:hAnsi="Cambria Math"/>
          </w:rPr>
          <m:t>E</m:t>
        </m:r>
      </m:oMath>
      <w:r>
        <w:t xml:space="preserve"> is a normally distributed individual factor, independent of </w:t>
      </w:r>
      <m:oMath>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A</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B</m:t>
            </m:r>
          </m:sup>
        </m:sSup>
        <m:r>
          <w:rPr>
            <w:rFonts w:ascii="Cambria Math" w:hAnsi="Cambria Math"/>
          </w:rPr>
          <m:t>)</m:t>
        </m:r>
      </m:oMath>
      <w:r>
        <w:t>.</w:t>
      </w:r>
    </w:p>
    <w:p w14:paraId="4722696B" w14:textId="77777777" w:rsidR="00E95503" w:rsidRDefault="00E95503" w:rsidP="00E95503">
      <w:pPr>
        <w:pStyle w:val="BodyText"/>
      </w:pPr>
      <w:r>
        <w:t xml:space="preserve">Now, consider an infinitely large portfolio of loans and define three important quantities: the </w:t>
      </w:r>
      <w:r>
        <w:rPr>
          <w:i/>
        </w:rPr>
        <w:t>default rate</w:t>
      </w:r>
      <w:r>
        <w:t>, usually imprecisely called probability of default (PD):</w:t>
      </w:r>
    </w:p>
    <w:p w14:paraId="0E330D68" w14:textId="59CDAAE0" w:rsidR="00E95503" w:rsidRDefault="0032089A" w:rsidP="00E95503">
      <w:pPr>
        <w:pStyle w:val="BodyText"/>
      </w:pPr>
      <m:oMathPara>
        <m:oMathParaPr>
          <m:jc m:val="center"/>
        </m:oMathParaPr>
        <m:oMath>
          <m:r>
            <w:rPr>
              <w:rFonts w:ascii="Cambria Math" w:hAnsi="Cambria Math"/>
            </w:rPr>
            <m:t>Q=</m:t>
          </m:r>
          <m:sSub>
            <m:sSubPr>
              <m:ctrlPr>
                <w:rPr>
                  <w:rFonts w:ascii="Cambria Math" w:hAnsi="Cambria Math"/>
                </w:rPr>
              </m:ctrlPr>
            </m:sSubPr>
            <m:e>
              <m:r>
                <w:rPr>
                  <w:rFonts w:ascii="Cambria Math" w:hAnsi="Cambria Math"/>
                </w:rPr>
                <m:t>p</m:t>
              </m:r>
              <m:r>
                <m:rPr>
                  <m:sty m:val="p"/>
                </m:rPr>
                <w:rPr>
                  <w:rFonts w:ascii="Cambria Math" w:hAnsi="Cambria Math"/>
                </w:rPr>
                <m:t>lim</m:t>
              </m:r>
            </m:e>
            <m:sub>
              <m:r>
                <m:rPr>
                  <m:sty m:val="p"/>
                </m:rPr>
                <w:rPr>
                  <w:rFonts w:ascii="Cambria Math" w:hAnsi="Cambria Math"/>
                </w:rPr>
                <m:t># of loans→∞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of defaults</m:t>
              </m:r>
            </m:num>
            <m:den>
              <m:r>
                <m:rPr>
                  <m:sty m:val="p"/>
                </m:rPr>
                <w:rPr>
                  <w:rFonts w:ascii="Cambria Math" w:hAnsi="Cambria Math"/>
                </w:rPr>
                <m:t># of loans</m:t>
              </m:r>
            </m:den>
          </m:f>
        </m:oMath>
      </m:oMathPara>
    </w:p>
    <w:p w14:paraId="49BA9634" w14:textId="12719843" w:rsidR="00273BD0" w:rsidRDefault="00E95503" w:rsidP="00273BD0">
      <w:pPr>
        <w:pStyle w:val="BodyText"/>
      </w:pPr>
      <w:r>
        <w:lastRenderedPageBreak/>
        <w:t xml:space="preserve">the </w:t>
      </w:r>
      <w:r>
        <w:rPr>
          <w:i/>
        </w:rPr>
        <w:t>loss given default</w:t>
      </w:r>
      <w:r>
        <w:t>, abbreviated as LGD:</w:t>
      </w:r>
      <w:r w:rsidR="00273BD0" w:rsidRPr="00273BD0">
        <w:t xml:space="preserve"> </w:t>
      </w:r>
    </w:p>
    <w:p w14:paraId="1997C455" w14:textId="422138FA" w:rsidR="00E95503" w:rsidRDefault="00273BD0" w:rsidP="00273BD0">
      <w:pPr>
        <w:pStyle w:val="FirstParagraph"/>
      </w:pPr>
      <m:oMathPara>
        <m:oMath>
          <m:r>
            <w:rPr>
              <w:rFonts w:ascii="Cambria Math" w:hAnsi="Cambria Math"/>
            </w:rPr>
            <m:t>G=</m:t>
          </m:r>
          <m:sSub>
            <m:sSubPr>
              <m:ctrlPr>
                <w:rPr>
                  <w:rFonts w:ascii="Cambria Math" w:hAnsi="Cambria Math"/>
                </w:rPr>
              </m:ctrlPr>
            </m:sSubPr>
            <m:e>
              <m:r>
                <w:rPr>
                  <w:rFonts w:ascii="Cambria Math" w:hAnsi="Cambria Math"/>
                </w:rPr>
                <m:t>p</m:t>
              </m:r>
              <m:r>
                <m:rPr>
                  <m:sty m:val="p"/>
                </m:rPr>
                <w:rPr>
                  <w:rFonts w:ascii="Cambria Math" w:hAnsi="Cambria Math"/>
                </w:rPr>
                <m:t>lim</m:t>
              </m:r>
            </m:e>
            <m:sub>
              <m:r>
                <m:rPr>
                  <m:sty m:val="p"/>
                </m:rPr>
                <w:rPr>
                  <w:rFonts w:ascii="Cambria Math" w:hAnsi="Cambria Math"/>
                </w:rPr>
                <m:t># of loans→∞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total loss of the portfolio</m:t>
              </m:r>
            </m:num>
            <m:den>
              <m:r>
                <m:rPr>
                  <m:sty m:val="p"/>
                </m:rPr>
                <w:rPr>
                  <w:rFonts w:ascii="Cambria Math" w:hAnsi="Cambria Math"/>
                </w:rPr>
                <m:t># of defaults</m:t>
              </m:r>
            </m:den>
          </m:f>
        </m:oMath>
      </m:oMathPara>
    </w:p>
    <w:p w14:paraId="6A484582" w14:textId="34F3589A" w:rsidR="00273BD0" w:rsidRDefault="00E95503" w:rsidP="00273BD0">
      <w:pPr>
        <w:pStyle w:val="FirstParagraph"/>
      </w:pPr>
      <w:r>
        <w:t xml:space="preserve">and the </w:t>
      </w:r>
      <w:r>
        <w:rPr>
          <w:i/>
        </w:rPr>
        <w:t>charge-off rate</w:t>
      </w:r>
      <w:r>
        <w:t xml:space="preserve"> (relative loss):</w:t>
      </w:r>
      <m:oMath>
        <m:r>
          <m:rPr>
            <m:sty m:val="p"/>
          </m:rPr>
          <w:rPr>
            <w:rFonts w:ascii="Cambria Math" w:hAnsi="Cambria Math"/>
          </w:rPr>
          <w:br/>
        </m:r>
      </m:oMath>
      <m:oMathPara>
        <m:oMath>
          <m:r>
            <w:rPr>
              <w:rFonts w:ascii="Cambria Math" w:hAnsi="Cambria Math"/>
            </w:rPr>
            <m:t>L=</m:t>
          </m:r>
          <m:sSub>
            <m:sSubPr>
              <m:ctrlPr>
                <w:rPr>
                  <w:rFonts w:ascii="Cambria Math" w:hAnsi="Cambria Math"/>
                </w:rPr>
              </m:ctrlPr>
            </m:sSubPr>
            <m:e>
              <m:r>
                <w:rPr>
                  <w:rFonts w:ascii="Cambria Math" w:hAnsi="Cambria Math"/>
                </w:rPr>
                <m:t>p</m:t>
              </m:r>
              <m:r>
                <m:rPr>
                  <m:sty m:val="p"/>
                </m:rPr>
                <w:rPr>
                  <w:rFonts w:ascii="Cambria Math" w:hAnsi="Cambria Math"/>
                </w:rPr>
                <m:t>lim</m:t>
              </m:r>
            </m:e>
            <m:sub>
              <m:r>
                <m:rPr>
                  <m:sty m:val="p"/>
                </m:rPr>
                <w:rPr>
                  <w:rFonts w:ascii="Cambria Math" w:hAnsi="Cambria Math"/>
                </w:rPr>
                <m:t># of loans→∞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total loss of the portfolio</m:t>
              </m:r>
            </m:num>
            <m:den>
              <m:r>
                <m:rPr>
                  <m:sty m:val="p"/>
                </m:rPr>
                <w:rPr>
                  <w:rFonts w:ascii="Cambria Math" w:hAnsi="Cambria Math"/>
                </w:rPr>
                <m:t># of loans</m:t>
              </m:r>
            </m:den>
          </m:f>
        </m:oMath>
      </m:oMathPara>
    </w:p>
    <w:p w14:paraId="5E814664" w14:textId="77777777" w:rsidR="00E95503" w:rsidRDefault="00E95503" w:rsidP="00E95503">
      <w:pPr>
        <w:pStyle w:val="FirstParagraph"/>
      </w:pPr>
      <w:r>
        <w:t xml:space="preserve">Here, </w:t>
      </w:r>
      <m:oMath>
        <m:r>
          <w:rPr>
            <w:rFonts w:ascii="Cambria Math" w:hAnsi="Cambria Math"/>
          </w:rPr>
          <m:t>p</m:t>
        </m:r>
        <m:r>
          <m:rPr>
            <m:sty m:val="p"/>
          </m:rPr>
          <w:rPr>
            <w:rFonts w:ascii="Cambria Math" w:hAnsi="Cambria Math"/>
          </w:rPr>
          <m:t>lim</m:t>
        </m:r>
      </m:oMath>
      <w:r>
        <w:t xml:space="preserve"> denotes limit in probability. Not surprisingly,</w:t>
      </w:r>
    </w:p>
    <w:p w14:paraId="20764691" w14:textId="77777777" w:rsidR="00E95503" w:rsidRDefault="00E95503" w:rsidP="00E95503">
      <w:pPr>
        <w:pStyle w:val="BodyText"/>
      </w:pPr>
      <m:oMathPara>
        <m:oMathParaPr>
          <m:jc m:val="center"/>
        </m:oMathParaPr>
        <m:oMath>
          <m:r>
            <w:rPr>
              <w:rFonts w:ascii="Cambria Math" w:hAnsi="Cambria Math"/>
            </w:rPr>
            <m:t>L=QG.</m:t>
          </m:r>
        </m:oMath>
      </m:oMathPara>
    </w:p>
    <w:p w14:paraId="747DF327" w14:textId="3C935144" w:rsidR="00E95503" w:rsidRDefault="00E95503" w:rsidP="00E95503">
      <w:pPr>
        <w:pStyle w:val="FirstParagraph"/>
      </w:pPr>
      <w:r>
        <w:t>(</w:t>
      </w:r>
      <w:r w:rsidR="00273BD0">
        <w:t>see</w:t>
      </w:r>
      <w:r>
        <w:t xml:space="preserve"> </w:t>
      </w:r>
      <w:r w:rsidR="00273BD0">
        <w:t xml:space="preserve">[Kallenberg, </w:t>
      </w:r>
      <w:r w:rsidR="00273BD0" w:rsidRPr="00273BD0">
        <w:t>Foundations of modern probability</w:t>
      </w:r>
      <w:r w:rsidR="00273BD0">
        <w:t>, Springer NY, 2001]</w:t>
      </w:r>
      <w:r>
        <w:t xml:space="preserve"> Corollary 4.5.)</w:t>
      </w:r>
    </w:p>
    <w:p w14:paraId="1EE60E24" w14:textId="6C4AA42E" w:rsidR="00E95503" w:rsidRDefault="00E95503" w:rsidP="00E95503">
      <w:pPr>
        <w:pStyle w:val="BodyText"/>
      </w:pPr>
      <w:r>
        <w:t xml:space="preserve">Assume further, that the portfolio is homogeneous in the sense that </w:t>
      </w:r>
      <w:r w:rsidR="00273BD0">
        <w:t>its</w:t>
      </w:r>
      <w:r>
        <w:t xml:space="preserve"> loans have the same principal </w:t>
      </w:r>
      <m:oMath>
        <m:r>
          <w:rPr>
            <w:rFonts w:ascii="Cambria Math" w:hAnsi="Cambria Math"/>
          </w:rPr>
          <m:t>p</m:t>
        </m:r>
      </m:oMath>
      <w:r>
        <w:t xml:space="preserve"> and </w:t>
      </w:r>
      <w:r w:rsidR="005D7FA3">
        <w:t xml:space="preserve">their individual factors are Gaussian, </w:t>
      </w:r>
      <w:r w:rsidR="00273BD0">
        <w:t>independent between the loans</w:t>
      </w:r>
      <w:r>
        <w:t xml:space="preserve">. </w:t>
      </w:r>
      <w:r w:rsidR="005D7FA3">
        <w:t>Then the default rate is given by</w:t>
      </w:r>
    </w:p>
    <w:p w14:paraId="7AB92F00" w14:textId="77777777" w:rsidR="00E95503" w:rsidRDefault="00E95503" w:rsidP="00E95503">
      <w:pPr>
        <w:pStyle w:val="BodyText"/>
      </w:pPr>
      <m:oMathPara>
        <m:oMathParaPr>
          <m:jc m:val="center"/>
        </m:oMathParaPr>
        <m:oMath>
          <m:r>
            <w:rPr>
              <w:rFonts w:ascii="Cambria Math" w:hAnsi="Cambria Math"/>
            </w:rPr>
            <m:t>Q=φ(-Y),  Y=</m:t>
          </m:r>
          <m:f>
            <m:fPr>
              <m:ctrlPr>
                <w:rPr>
                  <w:rFonts w:ascii="Cambria Math" w:hAnsi="Cambria Math"/>
                </w:rPr>
              </m:ctrlPr>
            </m:fPr>
            <m:num>
              <m:sSup>
                <m:sSupPr>
                  <m:ctrlPr>
                    <w:rPr>
                      <w:rFonts w:ascii="Cambria Math" w:hAnsi="Cambria Math"/>
                    </w:rPr>
                  </m:ctrlPr>
                </m:sSupPr>
                <m:e>
                  <m:r>
                    <w:rPr>
                      <w:rFonts w:ascii="Cambria Math" w:hAnsi="Cambria Math"/>
                    </w:rPr>
                    <m:t>Y</m:t>
                  </m:r>
                </m:e>
                <m:sup>
                  <m:r>
                    <w:rPr>
                      <w:rFonts w:ascii="Cambria Math" w:hAnsi="Cambria Math"/>
                    </w:rPr>
                    <m:t>A</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B</m:t>
                  </m:r>
                </m:sup>
              </m:sSup>
            </m:num>
            <m:den>
              <m:r>
                <w:rPr>
                  <w:rFonts w:ascii="Cambria Math" w:hAnsi="Cambria Math"/>
                </w:rPr>
                <m:t>ρ</m:t>
              </m:r>
            </m:den>
          </m:f>
          <m:r>
            <w:rPr>
              <w:rFonts w:ascii="Cambria Math" w:hAnsi="Cambria Math"/>
            </w:rPr>
            <m:t>,</m:t>
          </m:r>
        </m:oMath>
      </m:oMathPara>
    </w:p>
    <w:p w14:paraId="2D4D0E7C" w14:textId="06896FB3" w:rsidR="00E95503" w:rsidRDefault="00E95503" w:rsidP="00E95503">
      <w:pPr>
        <w:pStyle w:val="FirstParagraph"/>
      </w:pPr>
      <w:r>
        <w:t xml:space="preserve">where </w:t>
      </w:r>
      <m:oMath>
        <m:r>
          <w:rPr>
            <w:rFonts w:ascii="Cambria Math" w:hAnsi="Cambria Math"/>
          </w:rPr>
          <m:t>φ</m:t>
        </m:r>
      </m:oMath>
      <w:r>
        <w:t xml:space="preserve"> is a standard normal c.d.f. and </w:t>
      </w:r>
      <m:oMath>
        <m:r>
          <w:rPr>
            <w:rFonts w:ascii="Cambria Math" w:hAnsi="Cambria Math"/>
          </w:rPr>
          <m:t>ρ</m:t>
        </m:r>
      </m:oMath>
      <w:r>
        <w:t xml:space="preserve"> is the standard deviation of </w:t>
      </w:r>
      <m:oMath>
        <m:sSup>
          <m:sSupPr>
            <m:ctrlPr>
              <w:rPr>
                <w:rFonts w:ascii="Cambria Math" w:hAnsi="Cambria Math"/>
              </w:rPr>
            </m:ctrlPr>
          </m:sSupPr>
          <m:e>
            <m:r>
              <w:rPr>
                <w:rFonts w:ascii="Cambria Math" w:hAnsi="Cambria Math"/>
              </w:rPr>
              <m:t>Z</m:t>
            </m:r>
          </m:e>
          <m:sup>
            <m:r>
              <w:rPr>
                <w:rFonts w:ascii="Cambria Math" w:hAnsi="Cambria Math"/>
              </w:rPr>
              <m:t>A</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B</m:t>
            </m:r>
          </m:sup>
        </m:sSup>
      </m:oMath>
      <w:r>
        <w:t xml:space="preserve">. Further, if </w:t>
      </w:r>
      <m:oMath>
        <m:r>
          <w:rPr>
            <w:rFonts w:ascii="Cambria Math" w:hAnsi="Cambria Math"/>
          </w:rPr>
          <m:t>E</m:t>
        </m:r>
      </m:oMath>
      <w:r>
        <w:t xml:space="preserve"> is independent of </w:t>
      </w:r>
      <m:oMath>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A</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B</m:t>
            </m:r>
          </m:sup>
        </m:sSup>
        <m:r>
          <w:rPr>
            <w:rFonts w:ascii="Cambria Math" w:hAnsi="Cambria Math"/>
          </w:rPr>
          <m:t>)</m:t>
        </m:r>
      </m:oMath>
      <w:r>
        <w:t>, then</w:t>
      </w:r>
    </w:p>
    <w:p w14:paraId="00316BB7" w14:textId="77777777" w:rsidR="00E95503" w:rsidRDefault="00E95503" w:rsidP="00E95503">
      <w:pPr>
        <w:pStyle w:val="BodyText"/>
      </w:pPr>
      <m:oMathPara>
        <m:oMathParaPr>
          <m:jc m:val="center"/>
        </m:oMathParaPr>
        <m:oMath>
          <m:r>
            <w:rPr>
              <w:rFonts w:ascii="Cambria Math" w:hAnsi="Cambria Math"/>
            </w:rPr>
            <m:t>G=h(I;σ),  I=X-</m:t>
          </m:r>
          <m:r>
            <m:rPr>
              <m:sty m:val="p"/>
            </m:rPr>
            <w:rPr>
              <w:rFonts w:ascii="Cambria Math" w:hAnsi="Cambria Math"/>
            </w:rPr>
            <m:t>log</m:t>
          </m:r>
          <m:r>
            <w:rPr>
              <w:rFonts w:ascii="Cambria Math" w:hAnsi="Cambria Math"/>
            </w:rPr>
            <m:t>p,  h(ι;σ)=φ(-</m:t>
          </m:r>
          <m:f>
            <m:fPr>
              <m:ctrlPr>
                <w:rPr>
                  <w:rFonts w:ascii="Cambria Math" w:hAnsi="Cambria Math"/>
                </w:rPr>
              </m:ctrlPr>
            </m:fPr>
            <m:num>
              <m:r>
                <w:rPr>
                  <w:rFonts w:ascii="Cambria Math" w:hAnsi="Cambria Math"/>
                </w:rPr>
                <m:t>ι</m:t>
              </m:r>
            </m:num>
            <m:den>
              <m:r>
                <w:rPr>
                  <w:rFonts w:ascii="Cambria Math" w:hAnsi="Cambria Math"/>
                </w:rPr>
                <m:t>σ</m:t>
              </m:r>
            </m:den>
          </m:f>
          <m:r>
            <w:rPr>
              <w:rFonts w:ascii="Cambria Math" w:hAnsi="Cambria Math"/>
            </w:rPr>
            <m:t>)-</m:t>
          </m:r>
          <m:r>
            <m:rPr>
              <m:sty m:val="p"/>
            </m:rPr>
            <w:rPr>
              <w:rFonts w:ascii="Cambria Math" w:hAnsi="Cambria Math"/>
            </w:rPr>
            <m:t>exp</m:t>
          </m:r>
          <m:r>
            <w:rPr>
              <w:rFonts w:ascii="Cambria Math" w:hAnsi="Cambria Math"/>
            </w:rPr>
            <m:t>{ι+</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}φ(-</m:t>
          </m:r>
          <m:f>
            <m:fPr>
              <m:ctrlPr>
                <w:rPr>
                  <w:rFonts w:ascii="Cambria Math" w:hAnsi="Cambria Math"/>
                </w:rPr>
              </m:ctrlPr>
            </m:fPr>
            <m:num>
              <m:r>
                <w:rPr>
                  <w:rFonts w:ascii="Cambria Math" w:hAnsi="Cambria Math"/>
                </w:rPr>
                <m:t>ι</m:t>
              </m:r>
            </m:num>
            <m:den>
              <m:r>
                <w:rPr>
                  <w:rFonts w:ascii="Cambria Math" w:hAnsi="Cambria Math"/>
                </w:rPr>
                <m:t>σ</m:t>
              </m:r>
            </m:den>
          </m:f>
          <m:r>
            <w:rPr>
              <w:rFonts w:ascii="Cambria Math" w:hAnsi="Cambria Math"/>
            </w:rPr>
            <m:t>-σ)</m:t>
          </m:r>
        </m:oMath>
      </m:oMathPara>
    </w:p>
    <w:p w14:paraId="63C37ED7" w14:textId="352AF5F9" w:rsidR="00E95503" w:rsidRDefault="00E95503" w:rsidP="0042029E">
      <w:pPr>
        <w:pStyle w:val="FirstParagraph"/>
      </w:pPr>
      <w:r>
        <w:t xml:space="preserve">where </w:t>
      </w:r>
      <m:oMath>
        <m:r>
          <w:rPr>
            <w:rFonts w:ascii="Cambria Math" w:hAnsi="Cambria Math"/>
          </w:rPr>
          <m:t>σ</m:t>
        </m:r>
      </m:oMath>
      <w:r>
        <w:t xml:space="preserve"> is the standard deviation of </w:t>
      </w:r>
      <m:oMath>
        <m:r>
          <w:rPr>
            <w:rFonts w:ascii="Cambria Math" w:hAnsi="Cambria Math"/>
          </w:rPr>
          <m:t>E</m:t>
        </m:r>
      </m:oMath>
      <w:r w:rsidR="0042029E">
        <w:rPr>
          <w:rFonts w:eastAsiaTheme="minorEastAsia"/>
        </w:rPr>
        <w:t xml:space="preserve"> (see </w:t>
      </w:r>
      <w:r w:rsidR="0042029E">
        <w:t xml:space="preserve"> </w:t>
      </w:r>
      <w:r w:rsidR="0042029E">
        <w:rPr>
          <w:rFonts w:eastAsiaTheme="minorEastAsia"/>
        </w:rPr>
        <w:t>Appendix X, where the formulas are proved given a the general setting, which is discussed below).</w:t>
      </w:r>
      <w:r>
        <w:t xml:space="preserve">Thanks to strict monotonicity of </w:t>
      </w:r>
      <m:oMath>
        <m:r>
          <w:rPr>
            <w:rFonts w:ascii="Cambria Math" w:hAnsi="Cambria Math"/>
          </w:rPr>
          <m:t>φ</m:t>
        </m:r>
      </m:oMath>
      <w:r>
        <w:t xml:space="preserve"> and </w:t>
      </w:r>
      <m:oMath>
        <m:r>
          <w:rPr>
            <w:rFonts w:ascii="Cambria Math" w:hAnsi="Cambria Math"/>
          </w:rPr>
          <m:t>h</m:t>
        </m:r>
      </m:oMath>
      <w:r>
        <w:t xml:space="preserve"> (see Appendix of [G</w:t>
      </w:r>
      <w:r w:rsidR="0042029E">
        <w:t>Š</w:t>
      </w:r>
      <w:r>
        <w:t xml:space="preserve"> FU 2012] for the latter), the correspondence between </w:t>
      </w:r>
      <m:oMath>
        <m:r>
          <w:rPr>
            <w:rFonts w:ascii="Cambria Math" w:hAnsi="Cambria Math"/>
          </w:rPr>
          <m:t>(Q,G)</m:t>
        </m:r>
      </m:oMath>
      <w:r>
        <w:t xml:space="preserve"> and </w:t>
      </w:r>
      <m:oMath>
        <m:r>
          <w:rPr>
            <w:rFonts w:ascii="Cambria Math" w:hAnsi="Cambria Math"/>
          </w:rPr>
          <m:t>(Y,I)</m:t>
        </m:r>
      </m:oMath>
      <w:r>
        <w:t xml:space="preserve"> is one-to-one.</w:t>
      </w:r>
    </w:p>
    <w:p w14:paraId="5DE5F647" w14:textId="2C2CD9BC" w:rsidR="00E95503" w:rsidRDefault="00E95503" w:rsidP="00E95503">
      <w:pPr>
        <w:pStyle w:val="BodyText"/>
      </w:pPr>
      <w:r>
        <w:t xml:space="preserve">Now consider </w:t>
      </w:r>
      <m:oMath>
        <m:r>
          <w:rPr>
            <w:rFonts w:ascii="Cambria Math" w:hAnsi="Cambria Math"/>
          </w:rPr>
          <m:t>n</m:t>
        </m:r>
      </m:oMath>
      <w:r>
        <w:t xml:space="preserve"> homogeneous portfolios </w:t>
      </w:r>
      <w:r w:rsidR="002C56B4">
        <w:t xml:space="preserve">evolving in time. Assume that  a loan from the </w:t>
      </w:r>
      <m:oMath>
        <m:r>
          <w:rPr>
            <w:rFonts w:ascii="Cambria Math" w:hAnsi="Cambria Math"/>
          </w:rPr>
          <m:t>i</m:t>
        </m:r>
      </m:oMath>
      <w:r w:rsidR="002C56B4">
        <w:t xml:space="preserve">-th portfolio may default at any time </w:t>
      </w:r>
      <m:oMath>
        <m:r>
          <w:rPr>
            <w:rFonts w:ascii="Cambria Math" w:hAnsi="Cambria Math"/>
          </w:rPr>
          <m:t xml:space="preserve"> t=1,2,…,k, </m:t>
        </m:r>
      </m:oMath>
      <w:r w:rsidR="002C56B4">
        <w:rPr>
          <w:rFonts w:eastAsiaTheme="minorEastAsia"/>
        </w:rPr>
        <w:t xml:space="preserve"> which happens </w:t>
      </w:r>
      <w:r>
        <w:t xml:space="preserve">when </w:t>
      </w:r>
      <m:oMath>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i,t</m:t>
            </m:r>
          </m:sub>
        </m:sSub>
      </m:oMath>
      <w:r w:rsidR="0042029E">
        <w:rPr>
          <w:rFonts w:eastAsiaTheme="minorEastAsia"/>
        </w:rPr>
        <w:t>,</w:t>
      </w:r>
      <w:r>
        <w:t xml:space="preserve"> where</w:t>
      </w:r>
    </w:p>
    <w:p w14:paraId="5A25E931" w14:textId="2FA4F546" w:rsidR="00E95503" w:rsidRDefault="00927B8D" w:rsidP="00E95503">
      <w:pPr>
        <w:pStyle w:val="BodyText"/>
      </w:pPr>
      <m:oMathPara>
        <m:oMathParaPr>
          <m:jc m:val="center"/>
        </m:oMathParaPr>
        <m:oMath>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i,t</m:t>
              </m:r>
            </m:sub>
            <m:sup>
              <m:r>
                <w:rPr>
                  <w:rFonts w:ascii="Cambria Math" w:hAnsi="Cambria Math"/>
                </w:rPr>
                <m:t>A</m:t>
              </m:r>
            </m:sup>
          </m:sSubSup>
          <m:r>
            <w:rPr>
              <w:rFonts w:ascii="Cambria Math" w:hAnsi="Cambria Math"/>
            </w:rPr>
            <m:t>},  </m:t>
          </m:r>
          <m:sSub>
            <m:sSubPr>
              <m:ctrlPr>
                <w:rPr>
                  <w:rFonts w:ascii="Cambria Math" w:hAnsi="Cambria Math"/>
                </w:rPr>
              </m:ctrlPr>
            </m:sSubPr>
            <m:e>
              <m:r>
                <w:rPr>
                  <w:rFonts w:ascii="Cambria Math" w:hAnsi="Cambria Math"/>
                </w:rPr>
                <m:t>B</m:t>
              </m:r>
            </m:e>
            <m:sub>
              <m:r>
                <w:rPr>
                  <w:rFonts w:ascii="Cambria Math" w:hAnsi="Cambria Math"/>
                </w:rPr>
                <m:t>i,t</m:t>
              </m:r>
            </m:sub>
          </m:sSub>
          <m:r>
            <w:rPr>
              <w:rFonts w:ascii="Cambria Math" w:hAnsi="Cambria Math"/>
            </w:rPr>
            <m:t>=</m:t>
          </m:r>
          <m:r>
            <m:rPr>
              <m:sty m:val="p"/>
            </m:rPr>
            <w:rPr>
              <w:rFonts w:ascii="Cambria Math" w:hAnsi="Cambria Math"/>
            </w:rPr>
            <m:t>exp</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i,t</m:t>
              </m:r>
            </m:sub>
            <m:sup>
              <m:r>
                <w:rPr>
                  <w:rFonts w:ascii="Cambria Math" w:hAnsi="Cambria Math"/>
                </w:rPr>
                <m:t>B</m:t>
              </m:r>
            </m:sup>
          </m:sSubSup>
          <m:r>
            <w:rPr>
              <w:rFonts w:ascii="Cambria Math" w:hAnsi="Cambria Math"/>
            </w:rPr>
            <m:t>},  1≤i≤n, 1≤t≤k</m:t>
          </m:r>
          <m:r>
            <w:rPr>
              <w:rFonts w:ascii="Cambria Math" w:eastAsiaTheme="minorEastAsia" w:hAnsi="Cambria Math"/>
            </w:rPr>
            <m:t>,</m:t>
          </m:r>
        </m:oMath>
      </m:oMathPara>
    </w:p>
    <w:p w14:paraId="7B6FF01D" w14:textId="0CF80F14" w:rsidR="00E95503" w:rsidRDefault="0042029E" w:rsidP="00E95503">
      <w:pPr>
        <w:pStyle w:val="FirstParagraph"/>
      </w:pPr>
      <w:r>
        <w:t xml:space="preserve">and that the </w:t>
      </w:r>
      <w:r w:rsidR="002C56B4">
        <w:t xml:space="preserve">corresponding </w:t>
      </w:r>
      <w:r>
        <w:t xml:space="preserve">relative </w:t>
      </w:r>
      <w:r w:rsidR="00E95503">
        <w:t xml:space="preserve">recovery </w:t>
      </w:r>
      <w:r>
        <w:t xml:space="preserve">is </w:t>
      </w:r>
      <m:oMath>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r>
          <m:rPr>
            <m:sty m:val="p"/>
          </m:rPr>
          <w:rPr>
            <w:rFonts w:ascii="Cambria Math" w:hAnsi="Cambria Math"/>
          </w:rPr>
          <m:t>min</m:t>
        </m:r>
        <m:r>
          <w:rPr>
            <w:rFonts w:ascii="Cambria Math" w:hAnsi="Cambria Math"/>
          </w:rPr>
          <m:t>(1,</m:t>
        </m:r>
        <m:sSubSup>
          <m:sSubSupPr>
            <m:ctrlPr>
              <w:rPr>
                <w:rFonts w:ascii="Cambria Math" w:hAnsi="Cambria Math"/>
              </w:rPr>
            </m:ctrlPr>
          </m:sSubSupPr>
          <m:e>
            <m:r>
              <w:rPr>
                <w:rFonts w:ascii="Cambria Math" w:hAnsi="Cambria Math"/>
              </w:rPr>
              <m:t>p</m:t>
            </m:r>
          </m:e>
          <m:sub>
            <m:r>
              <w:rPr>
                <w:rFonts w:ascii="Cambria Math" w:hAnsi="Cambria Math"/>
              </w:rPr>
              <m:t>i,t</m:t>
            </m:r>
          </m:sub>
          <m:sup>
            <m:r>
              <w:rPr>
                <w:rFonts w:ascii="Cambria Math" w:hAnsi="Cambria Math"/>
              </w:rPr>
              <m:t>-1</m:t>
            </m:r>
          </m:sup>
        </m:sSubSup>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oMath>
      <w:r w:rsidR="00E95503">
        <w:t xml:space="preserve"> where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00E95503">
        <w:t xml:space="preserve"> is the outstanding principal an</w:t>
      </w:r>
      <w:r>
        <w:t>d</w:t>
      </w:r>
    </w:p>
    <w:p w14:paraId="105B7748" w14:textId="49E70B22" w:rsidR="00E95503" w:rsidRDefault="00927B8D" w:rsidP="00E95503">
      <w:pPr>
        <w:pStyle w:val="Body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i,t</m:t>
              </m:r>
            </m:sub>
          </m:sSub>
          <m:r>
            <w:rPr>
              <w:rFonts w:ascii="Cambria Math" w:hAnsi="Cambria Math"/>
            </w:rPr>
            <m:t>},  1≤i≤n, 1≤t≤k.</m:t>
          </m:r>
        </m:oMath>
      </m:oMathPara>
    </w:p>
    <w:p w14:paraId="1FFBCA9E" w14:textId="0069BE8D" w:rsidR="00E95503" w:rsidRDefault="00E95503" w:rsidP="00E95503">
      <w:pPr>
        <w:pStyle w:val="FirstParagraph"/>
      </w:pPr>
      <w:r>
        <w:t xml:space="preserve">Here,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B</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are general stochastic processes and, for each </w:t>
      </w:r>
      <m:oMath>
        <m:r>
          <w:rPr>
            <w:rFonts w:ascii="Cambria Math" w:hAnsi="Cambria Math"/>
          </w:rPr>
          <m:t>i</m:t>
        </m:r>
      </m:oMath>
      <w:r>
        <w:t xml:space="preserve">, vectors </w:t>
      </w:r>
      <m:oMath>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i,1</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i,1</m:t>
            </m:r>
          </m:sub>
          <m:sup>
            <m:r>
              <w:rPr>
                <w:rFonts w:ascii="Cambria Math" w:hAnsi="Cambria Math"/>
              </w:rPr>
              <m:t>B</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i,2</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i,2</m:t>
            </m:r>
          </m:sub>
          <m:sup>
            <m:r>
              <w:rPr>
                <w:rFonts w:ascii="Cambria Math" w:hAnsi="Cambria Math"/>
              </w:rPr>
              <m:t>B</m:t>
            </m:r>
          </m:sup>
        </m:sSubSup>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i,2</m:t>
            </m:r>
          </m:sub>
        </m:sSub>
        <m:r>
          <w:rPr>
            <w:rFonts w:ascii="Cambria Math" w:hAnsi="Cambria Math"/>
          </w:rPr>
          <m:t>)</m:t>
        </m:r>
      </m:oMath>
      <w:r>
        <w:t xml:space="preserve"> are Gaussian i.i.d. with </w:t>
      </w:r>
      <m:oMath>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i,t</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i,t</m:t>
            </m:r>
          </m:sub>
          <m:sup>
            <m:r>
              <w:rPr>
                <w:rFonts w:ascii="Cambria Math" w:hAnsi="Cambria Math"/>
              </w:rPr>
              <m:t>B</m:t>
            </m:r>
          </m:sup>
        </m:sSubSup>
        <m:r>
          <w:rPr>
            <w:rFonts w:ascii="Cambria Math" w:hAnsi="Cambria Math"/>
          </w:rPr>
          <m:t>)</m:t>
        </m:r>
      </m:oMath>
      <w:r>
        <w:t xml:space="preserve"> independent of </w:t>
      </w:r>
      <m:oMath>
        <m:sSub>
          <m:sSubPr>
            <m:ctrlPr>
              <w:rPr>
                <w:rFonts w:ascii="Cambria Math" w:hAnsi="Cambria Math"/>
              </w:rPr>
            </m:ctrlPr>
          </m:sSubPr>
          <m:e>
            <m:r>
              <w:rPr>
                <w:rFonts w:ascii="Cambria Math" w:hAnsi="Cambria Math"/>
              </w:rPr>
              <m:t>E</m:t>
            </m:r>
          </m:e>
          <m:sub>
            <m:r>
              <w:rPr>
                <w:rFonts w:ascii="Cambria Math" w:hAnsi="Cambria Math"/>
              </w:rPr>
              <m:t>i,t</m:t>
            </m:r>
          </m:sub>
        </m:sSub>
      </m:oMath>
      <w:r>
        <w:t>,</w:t>
      </w:r>
    </w:p>
    <w:p w14:paraId="2A870205" w14:textId="1CB43095" w:rsidR="00852F52" w:rsidRDefault="00E95503" w:rsidP="00852F52">
      <w:pPr>
        <w:pStyle w:val="BodyText"/>
      </w:pPr>
      <w:r>
        <w:t xml:space="preserve">Analogously to the static case, we </w:t>
      </w:r>
      <w:r w:rsidR="002C56B4">
        <w:t>have</w:t>
      </w:r>
      <m:oMath>
        <m:r>
          <m:rPr>
            <m:sty m:val="p"/>
          </m:rPr>
          <w:rPr>
            <w:rFonts w:ascii="Cambria Math" w:hAnsi="Cambria Math"/>
          </w:rPr>
          <w:br/>
        </m:r>
      </m:oMath>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i,t</m:t>
              </m:r>
            </m:sub>
          </m:sSub>
          <m:r>
            <w:rPr>
              <w:rFonts w:ascii="Cambria Math" w:hAnsi="Cambria Math"/>
            </w:rPr>
            <m:t>=p</m:t>
          </m:r>
          <m:r>
            <m:rPr>
              <m:sty m:val="p"/>
            </m:rPr>
            <w:rPr>
              <w:rFonts w:ascii="Cambria Math" w:hAnsi="Cambria Math"/>
            </w:rPr>
            <m:t xml:space="preserve">lim </m:t>
          </m:r>
          <m:f>
            <m:fPr>
              <m:ctrlPr>
                <w:rPr>
                  <w:rFonts w:ascii="Cambria Math" w:hAnsi="Cambria Math"/>
                </w:rPr>
              </m:ctrlPr>
            </m:fPr>
            <m:num>
              <m:r>
                <m:rPr>
                  <m:sty m:val="p"/>
                </m:rPr>
                <w:rPr>
                  <w:rFonts w:ascii="Cambria Math" w:hAnsi="Cambria Math"/>
                </w:rPr>
                <m:t xml:space="preserve"># of defaults in </m:t>
              </m:r>
              <m:r>
                <w:rPr>
                  <w:rFonts w:ascii="Cambria Math" w:hAnsi="Cambria Math"/>
                </w:rPr>
                <m:t>i</m:t>
              </m:r>
              <m:r>
                <m:rPr>
                  <m:sty m:val="p"/>
                </m:rPr>
                <w:rPr>
                  <w:rFonts w:ascii="Cambria Math" w:hAnsi="Cambria Math"/>
                </w:rPr>
                <m:t xml:space="preserve">-th portfolio at </m:t>
              </m:r>
              <m:r>
                <w:rPr>
                  <w:rFonts w:ascii="Cambria Math" w:hAnsi="Cambria Math"/>
                </w:rPr>
                <m:t>t</m:t>
              </m:r>
              <m:r>
                <m:rPr>
                  <m:sty m:val="p"/>
                </m:rPr>
                <w:rPr>
                  <w:rFonts w:ascii="Cambria Math" w:hAnsi="Cambria Math"/>
                </w:rPr>
                <m:t xml:space="preserve"> </m:t>
              </m:r>
            </m:num>
            <m:den>
              <m:r>
                <m:rPr>
                  <m:sty m:val="p"/>
                </m:rPr>
                <w:rPr>
                  <w:rFonts w:ascii="Cambria Math" w:hAnsi="Cambria Math"/>
                </w:rPr>
                <m:t xml:space="preserve">#of loans in </m:t>
              </m:r>
              <m:r>
                <w:rPr>
                  <w:rFonts w:ascii="Cambria Math" w:hAnsi="Cambria Math"/>
                </w:rPr>
                <m:t>i</m:t>
              </m:r>
              <m:r>
                <m:rPr>
                  <m:sty m:val="p"/>
                </m:rPr>
                <w:rPr>
                  <w:rFonts w:ascii="Cambria Math" w:hAnsi="Cambria Math"/>
                </w:rPr>
                <m:t xml:space="preserve">-th portfolio at </m:t>
              </m:r>
              <m:r>
                <w:rPr>
                  <w:rFonts w:ascii="Cambria Math" w:hAnsi="Cambria Math"/>
                </w:rPr>
                <m:t>t</m:t>
              </m:r>
              <m:r>
                <m:rPr>
                  <m:sty m:val="p"/>
                </m:rPr>
                <w:rPr>
                  <w:rFonts w:ascii="Cambria Math" w:hAnsi="Cambria Math"/>
                </w:rPr>
                <m:t xml:space="preserve"> </m:t>
              </m:r>
            </m:den>
          </m:f>
          <m:r>
            <w:rPr>
              <w:rFonts w:ascii="Cambria Math" w:eastAsiaTheme="minorEastAsia" w:hAnsi="Cambria Math"/>
            </w:rPr>
            <m:t>=</m:t>
          </m:r>
          <m:r>
            <w:rPr>
              <w:rFonts w:ascii="Cambria Math" w:hAnsi="Cambria Math"/>
            </w:rPr>
            <m:t>φ(-</m:t>
          </m:r>
          <m:sSubSup>
            <m:sSubSupPr>
              <m:ctrlPr>
                <w:rPr>
                  <w:rFonts w:ascii="Cambria Math" w:hAnsi="Cambria Math"/>
                </w:rPr>
              </m:ctrlPr>
            </m:sSubSupPr>
            <m:e>
              <m:r>
                <w:rPr>
                  <w:rFonts w:ascii="Cambria Math" w:hAnsi="Cambria Math"/>
                </w:rPr>
                <m:t>Y</m:t>
              </m:r>
            </m:e>
            <m:sub>
              <m:r>
                <w:rPr>
                  <w:rFonts w:ascii="Cambria Math" w:hAnsi="Cambria Math"/>
                </w:rPr>
                <m:t>i,t</m:t>
              </m:r>
            </m:sub>
            <m:sup/>
          </m:sSubSup>
          <m:r>
            <w:rPr>
              <w:rFonts w:ascii="Cambria Math" w:hAnsi="Cambria Math"/>
            </w:rPr>
            <m:t>), </m:t>
          </m:r>
          <m:sSubSup>
            <m:sSubSupPr>
              <m:ctrlPr>
                <w:rPr>
                  <w:rFonts w:ascii="Cambria Math" w:hAnsi="Cambria Math"/>
                </w:rPr>
              </m:ctrlPr>
            </m:sSubSupPr>
            <m:e>
              <m:r>
                <w:rPr>
                  <w:rFonts w:ascii="Cambria Math" w:hAnsi="Cambria Math"/>
                </w:rPr>
                <m:t>Y</m:t>
              </m:r>
            </m:e>
            <m:sub>
              <m:r>
                <w:rPr>
                  <w:rFonts w:ascii="Cambria Math" w:hAnsi="Cambria Math"/>
                </w:rPr>
                <m:t>i,t</m:t>
              </m:r>
            </m:sub>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B</m:t>
                  </m:r>
                </m:sup>
              </m:sSubSup>
            </m:num>
            <m:den>
              <m:sSub>
                <m:sSubPr>
                  <m:ctrlPr>
                    <w:rPr>
                      <w:rFonts w:ascii="Cambria Math" w:hAnsi="Cambria Math"/>
                    </w:rPr>
                  </m:ctrlPr>
                </m:sSubPr>
                <m:e>
                  <m:r>
                    <w:rPr>
                      <w:rFonts w:ascii="Cambria Math" w:hAnsi="Cambria Math"/>
                    </w:rPr>
                    <m:t>ρ</m:t>
                  </m:r>
                </m:e>
                <m:sub>
                  <m:r>
                    <w:rPr>
                      <w:rFonts w:ascii="Cambria Math" w:hAnsi="Cambria Math"/>
                    </w:rPr>
                    <m:t>i</m:t>
                  </m:r>
                </m:sub>
              </m:sSub>
            </m:den>
          </m:f>
          <m:r>
            <w:rPr>
              <w:rFonts w:ascii="Cambria Math" w:hAnsi="Cambria Math"/>
            </w:rPr>
            <m:t>,</m:t>
          </m:r>
        </m:oMath>
      </m:oMathPara>
    </w:p>
    <w:p w14:paraId="66DECD0D" w14:textId="4BCC91D7" w:rsidR="00852F52" w:rsidRDefault="00927B8D" w:rsidP="00852F52">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i,t</m:t>
              </m:r>
            </m:sub>
          </m:sSub>
          <m:r>
            <w:rPr>
              <w:rFonts w:ascii="Cambria Math" w:hAnsi="Cambria Math"/>
            </w:rPr>
            <m:t>=p</m:t>
          </m:r>
          <m:r>
            <m:rPr>
              <m:sty m:val="p"/>
            </m:rPr>
            <w:rPr>
              <w:rFonts w:ascii="Cambria Math" w:hAnsi="Cambria Math"/>
            </w:rPr>
            <m:t xml:space="preserve">lim </m:t>
          </m:r>
          <m:f>
            <m:fPr>
              <m:ctrlPr>
                <w:rPr>
                  <w:rFonts w:ascii="Cambria Math" w:hAnsi="Cambria Math"/>
                </w:rPr>
              </m:ctrlPr>
            </m:fPr>
            <m:num>
              <m:r>
                <m:rPr>
                  <m:sty m:val="p"/>
                </m:rPr>
                <w:rPr>
                  <w:rFonts w:ascii="Cambria Math" w:hAnsi="Cambria Math"/>
                </w:rPr>
                <m:t xml:space="preserve">total loss of  </m:t>
              </m:r>
              <m:r>
                <w:rPr>
                  <w:rFonts w:ascii="Cambria Math" w:hAnsi="Cambria Math"/>
                </w:rPr>
                <m:t>i</m:t>
              </m:r>
              <m:r>
                <m:rPr>
                  <m:sty m:val="p"/>
                </m:rPr>
                <w:rPr>
                  <w:rFonts w:ascii="Cambria Math" w:hAnsi="Cambria Math"/>
                </w:rPr>
                <m:t xml:space="preserve">-th portfolio at </m:t>
              </m:r>
              <m:r>
                <w:rPr>
                  <w:rFonts w:ascii="Cambria Math" w:hAnsi="Cambria Math"/>
                </w:rPr>
                <m:t>t</m:t>
              </m:r>
              <m:r>
                <m:rPr>
                  <m:sty m:val="p"/>
                </m:rPr>
                <w:rPr>
                  <w:rFonts w:ascii="Cambria Math" w:hAnsi="Cambria Math"/>
                </w:rPr>
                <m:t xml:space="preserve"> </m:t>
              </m:r>
            </m:num>
            <m:den>
              <m:r>
                <m:rPr>
                  <m:sty m:val="p"/>
                </m:rPr>
                <w:rPr>
                  <w:rFonts w:ascii="Cambria Math" w:hAnsi="Cambria Math"/>
                </w:rPr>
                <m:t xml:space="preserve">#of defaults in </m:t>
              </m:r>
              <m:r>
                <w:rPr>
                  <w:rFonts w:ascii="Cambria Math" w:hAnsi="Cambria Math"/>
                </w:rPr>
                <m:t>i</m:t>
              </m:r>
              <m:r>
                <m:rPr>
                  <m:sty m:val="p"/>
                </m:rPr>
                <w:rPr>
                  <w:rFonts w:ascii="Cambria Math" w:hAnsi="Cambria Math"/>
                </w:rPr>
                <m:t xml:space="preserve">-th portfolio at </m:t>
              </m:r>
              <m:r>
                <w:rPr>
                  <w:rFonts w:ascii="Cambria Math" w:hAnsi="Cambria Math"/>
                </w:rPr>
                <m:t>t</m:t>
              </m:r>
              <m:r>
                <m:rPr>
                  <m:sty m:val="p"/>
                </m:rPr>
                <w:rPr>
                  <w:rFonts w:ascii="Cambria Math" w:hAnsi="Cambria Math"/>
                </w:rPr>
                <m:t xml:space="preserve"> </m:t>
              </m:r>
            </m:den>
          </m:f>
          <m:r>
            <w:rPr>
              <w:rFonts w:ascii="Cambria Math" w:hAnsi="Cambria Math"/>
            </w:rPr>
            <m:t>=h</m:t>
          </m:r>
          <m:d>
            <m:dPr>
              <m:ctrlPr>
                <w:rPr>
                  <w:rFonts w:ascii="Cambria Math" w:hAnsi="Cambria Math"/>
                  <w:i/>
                </w:rPr>
              </m:ctrlPr>
            </m:dPr>
            <m:e>
              <m:sSubSup>
                <m:sSubSupPr>
                  <m:ctrlPr>
                    <w:rPr>
                      <w:rFonts w:ascii="Cambria Math" w:hAnsi="Cambria Math"/>
                    </w:rPr>
                  </m:ctrlPr>
                </m:sSubSupPr>
                <m:e>
                  <m:r>
                    <w:rPr>
                      <w:rFonts w:ascii="Cambria Math" w:hAnsi="Cambria Math"/>
                    </w:rPr>
                    <m:t>I</m:t>
                  </m:r>
                </m:e>
                <m:sub>
                  <m:r>
                    <w:rPr>
                      <w:rFonts w:ascii="Cambria Math" w:hAnsi="Cambria Math"/>
                    </w:rPr>
                    <m:t>i,t</m:t>
                  </m:r>
                </m:sub>
                <m:sup/>
              </m:sSub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m:t>
          </m:r>
          <m:r>
            <m:rPr>
              <m:sty m:val="p"/>
            </m:rPr>
            <w:rPr>
              <w:rFonts w:ascii="Cambria Math" w:hAnsi="Cambria Math"/>
            </w:rPr>
            <m:t xml:space="preserve"> </m:t>
          </m:r>
          <m:sSubSup>
            <m:sSubSupPr>
              <m:ctrlPr>
                <w:rPr>
                  <w:rFonts w:ascii="Cambria Math" w:hAnsi="Cambria Math"/>
                </w:rPr>
              </m:ctrlPr>
            </m:sSubSupPr>
            <m:e>
              <m:r>
                <w:rPr>
                  <w:rFonts w:ascii="Cambria Math" w:hAnsi="Cambria Math"/>
                </w:rPr>
                <m:t>I</m:t>
              </m:r>
            </m:e>
            <m:sub>
              <m:r>
                <w:rPr>
                  <w:rFonts w:ascii="Cambria Math" w:hAnsi="Cambria Math"/>
                </w:rPr>
                <m:t>i,t</m:t>
              </m:r>
            </m:sub>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oMath>
      </m:oMathPara>
    </w:p>
    <w:p w14:paraId="6437D22F" w14:textId="27AD2B86" w:rsidR="00852F52" w:rsidRDefault="00927B8D" w:rsidP="00852F52">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i,t</m:t>
              </m:r>
            </m:sub>
          </m:sSub>
          <m:r>
            <w:rPr>
              <w:rFonts w:ascii="Cambria Math" w:hAnsi="Cambria Math"/>
            </w:rPr>
            <m:t>=p</m:t>
          </m:r>
          <m:r>
            <m:rPr>
              <m:sty m:val="p"/>
            </m:rPr>
            <w:rPr>
              <w:rFonts w:ascii="Cambria Math" w:hAnsi="Cambria Math"/>
            </w:rPr>
            <m:t xml:space="preserve">lim </m:t>
          </m:r>
          <m:f>
            <m:fPr>
              <m:ctrlPr>
                <w:rPr>
                  <w:rFonts w:ascii="Cambria Math" w:hAnsi="Cambria Math"/>
                </w:rPr>
              </m:ctrlPr>
            </m:fPr>
            <m:num>
              <m:r>
                <m:rPr>
                  <m:sty m:val="p"/>
                </m:rPr>
                <w:rPr>
                  <w:rFonts w:ascii="Cambria Math" w:hAnsi="Cambria Math"/>
                </w:rPr>
                <m:t xml:space="preserve">total loss of  </m:t>
              </m:r>
              <m:r>
                <w:rPr>
                  <w:rFonts w:ascii="Cambria Math" w:hAnsi="Cambria Math"/>
                </w:rPr>
                <m:t>i</m:t>
              </m:r>
              <m:r>
                <m:rPr>
                  <m:sty m:val="p"/>
                </m:rPr>
                <w:rPr>
                  <w:rFonts w:ascii="Cambria Math" w:hAnsi="Cambria Math"/>
                </w:rPr>
                <m:t xml:space="preserve">-th portfolio at </m:t>
              </m:r>
              <m:r>
                <w:rPr>
                  <w:rFonts w:ascii="Cambria Math" w:hAnsi="Cambria Math"/>
                </w:rPr>
                <m:t>t</m:t>
              </m:r>
              <m:r>
                <m:rPr>
                  <m:sty m:val="p"/>
                </m:rPr>
                <w:rPr>
                  <w:rFonts w:ascii="Cambria Math" w:hAnsi="Cambria Math"/>
                </w:rPr>
                <m:t xml:space="preserve"> </m:t>
              </m:r>
            </m:num>
            <m:den>
              <m:r>
                <m:rPr>
                  <m:sty m:val="p"/>
                </m:rPr>
                <w:rPr>
                  <w:rFonts w:ascii="Cambria Math" w:hAnsi="Cambria Math"/>
                </w:rPr>
                <m:t xml:space="preserve">#of loans in </m:t>
              </m:r>
              <m:r>
                <w:rPr>
                  <w:rFonts w:ascii="Cambria Math" w:hAnsi="Cambria Math"/>
                </w:rPr>
                <m:t>i</m:t>
              </m:r>
              <m:r>
                <m:rPr>
                  <m:sty m:val="p"/>
                </m:rPr>
                <w:rPr>
                  <w:rFonts w:ascii="Cambria Math" w:hAnsi="Cambria Math"/>
                </w:rPr>
                <m:t xml:space="preserve">-th portfolio at </m:t>
              </m:r>
              <m:r>
                <w:rPr>
                  <w:rFonts w:ascii="Cambria Math" w:hAnsi="Cambria Math"/>
                </w:rPr>
                <m:t>t</m:t>
              </m:r>
              <m:r>
                <m:rPr>
                  <m:sty m:val="p"/>
                </m:rPr>
                <w:rPr>
                  <w:rFonts w:ascii="Cambria Math" w:hAnsi="Cambria Math"/>
                </w:rPr>
                <m:t xml:space="preserve"> </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i,t</m:t>
              </m:r>
            </m:sub>
          </m:sSub>
          <m:sSub>
            <m:sSubPr>
              <m:ctrlPr>
                <w:rPr>
                  <w:rFonts w:ascii="Cambria Math" w:hAnsi="Cambria Math"/>
                </w:rPr>
              </m:ctrlPr>
            </m:sSubPr>
            <m:e>
              <m:r>
                <w:rPr>
                  <w:rFonts w:ascii="Cambria Math" w:hAnsi="Cambria Math"/>
                </w:rPr>
                <m:t>G</m:t>
              </m:r>
            </m:e>
            <m:sub>
              <m:r>
                <w:rPr>
                  <w:rFonts w:ascii="Cambria Math" w:hAnsi="Cambria Math"/>
                </w:rPr>
                <m:t>i,t</m:t>
              </m:r>
            </m:sub>
          </m:sSub>
          <m:r>
            <w:rPr>
              <w:rFonts w:ascii="Cambria Math" w:hAnsi="Cambria Math"/>
            </w:rPr>
            <m:t>=φ</m:t>
          </m:r>
          <m:d>
            <m:dPr>
              <m:ctrlPr>
                <w:rPr>
                  <w:rFonts w:ascii="Cambria Math" w:hAnsi="Cambria Math"/>
                  <w:i/>
                </w:rPr>
              </m:ctrlPr>
            </m:dPr>
            <m:e>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i,t</m:t>
                  </m:r>
                </m:sub>
                <m:sup/>
              </m:sSubSup>
            </m:e>
          </m:d>
          <m:r>
            <w:rPr>
              <w:rFonts w:ascii="Cambria Math" w:hAnsi="Cambria Math"/>
            </w:rPr>
            <m:t>h</m:t>
          </m:r>
          <m:d>
            <m:dPr>
              <m:ctrlPr>
                <w:rPr>
                  <w:rFonts w:ascii="Cambria Math" w:hAnsi="Cambria Math"/>
                  <w:i/>
                </w:rPr>
              </m:ctrlPr>
            </m:dPr>
            <m:e>
              <m:sSubSup>
                <m:sSubSupPr>
                  <m:ctrlPr>
                    <w:rPr>
                      <w:rFonts w:ascii="Cambria Math" w:hAnsi="Cambria Math"/>
                    </w:rPr>
                  </m:ctrlPr>
                </m:sSubSupPr>
                <m:e>
                  <m:r>
                    <w:rPr>
                      <w:rFonts w:ascii="Cambria Math" w:hAnsi="Cambria Math"/>
                    </w:rPr>
                    <m:t>I</m:t>
                  </m:r>
                </m:e>
                <m:sub>
                  <m:r>
                    <w:rPr>
                      <w:rFonts w:ascii="Cambria Math" w:hAnsi="Cambria Math"/>
                    </w:rPr>
                    <m:t>i,t</m:t>
                  </m:r>
                </m:sub>
                <m:sup/>
              </m:sSub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m:t>
          </m:r>
          <m:r>
            <w:ins w:id="328" w:author="martin" w:date="2017-11-22T11:18:00Z">
              <w:rPr>
                <w:rFonts w:ascii="Cambria Math" w:hAnsi="Cambria Math"/>
              </w:rPr>
              <m:t xml:space="preserve"> (lgt)</m:t>
            </w:ins>
          </m:r>
        </m:oMath>
      </m:oMathPara>
    </w:p>
    <w:p w14:paraId="54F7949A" w14:textId="3BDF8BD8" w:rsidR="00E95503" w:rsidRDefault="00EE7623" w:rsidP="00EE7623">
      <w:pPr>
        <w:pStyle w:val="BodyText"/>
      </w:pPr>
      <w:r>
        <w:t xml:space="preserve">where </w:t>
      </w:r>
      <m:oMath>
        <m:sSub>
          <m:sSubPr>
            <m:ctrlPr>
              <w:rPr>
                <w:rFonts w:ascii="Cambria Math" w:hAnsi="Cambria Math"/>
              </w:rPr>
            </m:ctrlPr>
          </m:sSubPr>
          <m:e>
            <m:r>
              <w:rPr>
                <w:rFonts w:ascii="Cambria Math" w:hAnsi="Cambria Math"/>
              </w:rPr>
              <m:t>ρ</m:t>
            </m:r>
          </m:e>
          <m:sub>
            <m:r>
              <w:rPr>
                <w:rFonts w:ascii="Cambria Math" w:hAnsi="Cambria Math"/>
              </w:rPr>
              <m:t>i</m:t>
            </m:r>
          </m:sub>
        </m:sSub>
        <m:r>
          <w:rPr>
            <w:rFonts w:ascii="Cambria Math" w:hAnsi="Cambria Math"/>
          </w:rPr>
          <m:t xml:space="preserve"> </m:t>
        </m:r>
      </m:oMath>
      <w:r>
        <w:t xml:space="preserve">is the standard deviation of </w:t>
      </w:r>
      <m:oMath>
        <m:sSubSup>
          <m:sSubSupPr>
            <m:ctrlPr>
              <w:rPr>
                <w:rFonts w:ascii="Cambria Math" w:hAnsi="Cambria Math"/>
              </w:rPr>
            </m:ctrlPr>
          </m:sSubSupPr>
          <m:e>
            <m:r>
              <w:rPr>
                <w:rFonts w:ascii="Cambria Math" w:hAnsi="Cambria Math"/>
              </w:rPr>
              <m:t>Z</m:t>
            </m:r>
          </m:e>
          <m:sub>
            <m:r>
              <w:rPr>
                <w:rFonts w:ascii="Cambria Math" w:hAnsi="Cambria Math"/>
              </w:rPr>
              <m:t>i,t</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i,t</m:t>
            </m:r>
          </m:sub>
          <m:sup>
            <m:r>
              <w:rPr>
                <w:rFonts w:ascii="Cambria Math" w:hAnsi="Cambria Math"/>
              </w:rPr>
              <m:t>B</m:t>
            </m:r>
          </m:sup>
        </m:sSubSup>
      </m:oMath>
      <w:r>
        <w:t xml:space="preserve">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eastAsiaTheme="minorEastAsia"/>
        </w:rPr>
        <w:t xml:space="preserve"> </w:t>
      </w:r>
      <w:r>
        <w:t xml:space="preserve">is the standard deviation of </w:t>
      </w:r>
      <m:oMath>
        <m:sSub>
          <m:sSubPr>
            <m:ctrlPr>
              <w:rPr>
                <w:rFonts w:ascii="Cambria Math" w:hAnsi="Cambria Math"/>
              </w:rPr>
            </m:ctrlPr>
          </m:sSubPr>
          <m:e>
            <m:r>
              <w:rPr>
                <w:rFonts w:ascii="Cambria Math" w:hAnsi="Cambria Math"/>
              </w:rPr>
              <m:t>E</m:t>
            </m:r>
          </m:e>
          <m:sub>
            <m:r>
              <w:rPr>
                <w:rFonts w:ascii="Cambria Math" w:hAnsi="Cambria Math"/>
              </w:rPr>
              <m:t>i,t</m:t>
            </m:r>
          </m:sub>
        </m:sSub>
      </m:oMath>
      <w:r>
        <w:rPr>
          <w:rFonts w:eastAsiaTheme="minorEastAsia"/>
        </w:rPr>
        <w:t xml:space="preserve"> – for a proof, see </w:t>
      </w:r>
      <w:r>
        <w:t>Appendix X.</w:t>
      </w:r>
    </w:p>
    <w:p w14:paraId="390CB502" w14:textId="283005F2" w:rsidR="00E95503" w:rsidRDefault="00E95503" w:rsidP="00E95503">
      <w:pPr>
        <w:pStyle w:val="BodyText"/>
      </w:pPr>
      <w:r>
        <w:t>Further, assume that the common factors follow a VAR model</w:t>
      </w:r>
      <w:r w:rsidR="00EE7623">
        <w:t>, i.e.</w:t>
      </w:r>
    </w:p>
    <w:p w14:paraId="3788D822" w14:textId="77777777" w:rsidR="00E95503" w:rsidRDefault="00E95503" w:rsidP="00E95503">
      <w:pPr>
        <w:pStyle w:val="BodyText"/>
      </w:pPr>
      <m:oMathPara>
        <m:oMathParaPr>
          <m:jc m:val="center"/>
        </m:oMathParaPr>
        <m:oMath>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1,t</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n,t</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1,t</m:t>
              </m:r>
            </m:sub>
            <m:sup>
              <m:r>
                <w:rPr>
                  <w:rFonts w:ascii="Cambria Math" w:hAnsi="Cambria Math"/>
                </w:rPr>
                <m:t>B</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n,t</m:t>
              </m:r>
            </m:sub>
            <m:sup>
              <m:r>
                <w:rPr>
                  <w:rFonts w:ascii="Cambria Math" w:hAnsi="Cambria Math"/>
                </w:rPr>
                <m:t>B</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n,t</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=Γ</m:t>
          </m:r>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t</m:t>
              </m:r>
            </m:sub>
          </m:sSub>
          <m:r>
            <w:rPr>
              <w:rFonts w:ascii="Cambria Math" w:hAnsi="Cambria Math"/>
            </w:rPr>
            <m:t>  t=1,2,…</m:t>
          </m:r>
        </m:oMath>
      </m:oMathPara>
    </w:p>
    <w:p w14:paraId="17D851FE" w14:textId="77777777" w:rsidR="00E95503" w:rsidRDefault="00E95503" w:rsidP="00E95503">
      <w:pPr>
        <w:pStyle w:val="FirstParagraph"/>
      </w:pPr>
      <w:r>
        <w:t xml:space="preserve">where </w:t>
      </w:r>
      <m:oMath>
        <m:r>
          <w:rPr>
            <w:rFonts w:ascii="Cambria Math" w:hAnsi="Cambria Math"/>
          </w:rPr>
          <m:t>Γ</m:t>
        </m:r>
      </m:oMath>
      <w:r>
        <w:t xml:space="preserve"> is a deterministic matrix,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t</m:t>
            </m:r>
          </m:sub>
        </m:sSub>
      </m:oMath>
      <w:r>
        <w:t xml:space="preserve"> is a Gaussian white noise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is a matrix of regressors possibly including trend, constants, lagged values of </w:t>
      </w:r>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B</m:t>
            </m:r>
          </m:sup>
        </m:sSub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their differences, and exogenous variables. Consequently, the dynamics of </w:t>
      </w:r>
      <m:oMath>
        <m:r>
          <w:rPr>
            <w:rFonts w:ascii="Cambria Math" w:hAnsi="Cambria Math"/>
          </w:rPr>
          <m:t>Q</m:t>
        </m:r>
      </m:oMath>
      <w:r>
        <w:t xml:space="preserve">s and </w:t>
      </w:r>
      <m:oMath>
        <m:r>
          <w:rPr>
            <w:rFonts w:ascii="Cambria Math" w:hAnsi="Cambria Math"/>
          </w:rPr>
          <m:t>G</m:t>
        </m:r>
      </m:oMath>
      <w:r>
        <w:t>s is given by</w:t>
      </w:r>
    </w:p>
    <w:p w14:paraId="60CE353E" w14:textId="788044F2" w:rsidR="00E95503" w:rsidRDefault="00927B8D" w:rsidP="00E95503">
      <w:pPr>
        <w:pStyle w:val="BodyText"/>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i,t</m:t>
              </m:r>
            </m:sub>
          </m:sSub>
          <m:r>
            <w:rPr>
              <w:rFonts w:ascii="Cambria Math" w:hAnsi="Cambria Math"/>
            </w:rPr>
            <m:t>=φ(-</m:t>
          </m:r>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)=φ</m:t>
          </m:r>
          <m:d>
            <m:dPr>
              <m:ctrlPr>
                <w:rPr>
                  <w:rFonts w:ascii="Cambria Math" w:hAnsi="Cambria Math"/>
                </w:rPr>
              </m:ctrlPr>
            </m:dPr>
            <m:e>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Q</m:t>
                      </m:r>
                    </m:sub>
                  </m:sSub>
                  <m:sSub>
                    <m:sSubPr>
                      <m:ctrlPr>
                        <w:rPr>
                          <w:rFonts w:ascii="Cambria Math" w:hAnsi="Cambria Math"/>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e>
              </m:d>
            </m:e>
          </m:d>
          <m:r>
            <w:rPr>
              <w:rFonts w:ascii="Cambria Math" w:hAnsi="Cambria Math"/>
            </w:rPr>
            <m:t>,</m:t>
          </m:r>
        </m:oMath>
      </m:oMathPara>
    </w:p>
    <w:p w14:paraId="61DD7FA9" w14:textId="77777777" w:rsidR="00E95503" w:rsidRDefault="00927B8D" w:rsidP="00E95503">
      <w:pPr>
        <w:pStyle w:val="FirstParagraph"/>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i,t</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i,t</m:t>
                  </m:r>
                </m:sub>
              </m:sSub>
              <m:r>
                <w:rPr>
                  <w:rFonts w:ascii="Cambria Math" w:hAnsi="Cambria Math"/>
                </w:rPr>
                <m:t>;σ</m:t>
              </m:r>
            </m:e>
          </m:d>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G</m:t>
                  </m:r>
                </m:sub>
              </m:sSub>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p</m:t>
                  </m:r>
                </m:sup>
              </m:sSubSup>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oMath>
      </m:oMathPara>
    </w:p>
    <w:p w14:paraId="09776511" w14:textId="77777777" w:rsidR="00E95503" w:rsidRDefault="00E95503" w:rsidP="00E95503">
      <w:pPr>
        <w:pStyle w:val="FirstParagraph"/>
      </w:pPr>
      <w:r>
        <w:t xml:space="preserve">where </w:t>
      </w:r>
      <m:oMath>
        <m:sSup>
          <m:sSupPr>
            <m:ctrlPr>
              <w:rPr>
                <w:rFonts w:ascii="Cambria Math" w:hAnsi="Cambria Math"/>
              </w:rPr>
            </m:ctrlPr>
          </m:sSupPr>
          <m:e>
            <m:r>
              <w:rPr>
                <w:rFonts w:ascii="Cambria Math" w:hAnsi="Cambria Math"/>
              </w:rPr>
              <m:t>Γ</m:t>
            </m:r>
          </m:e>
          <m:sup>
            <m:r>
              <w:rPr>
                <w:rFonts w:ascii="Cambria Math" w:hAnsi="Cambria Math"/>
              </w:rPr>
              <m:t>Q</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ρ</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oMath>
      <w:r>
        <w:t xml:space="preserve">, </w:t>
      </w:r>
      <m:oMath>
        <m:sSup>
          <m:sSupPr>
            <m:ctrlPr>
              <w:rPr>
                <w:rFonts w:ascii="Cambria Math" w:hAnsi="Cambria Math"/>
              </w:rPr>
            </m:ctrlPr>
          </m:sSupPr>
          <m:e>
            <m:r>
              <w:rPr>
                <w:rFonts w:ascii="Cambria Math" w:hAnsi="Cambria Math"/>
              </w:rPr>
              <m:t>Γ</m:t>
            </m:r>
          </m:e>
          <m:sup>
            <m:r>
              <w:rPr>
                <w:rFonts w:ascii="Cambria Math" w:hAnsi="Cambria Math"/>
              </w:rPr>
              <m:t>G</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m:rPr>
                <m:scr m:val="script"/>
                <m:sty m:val="p"/>
              </m:rPr>
              <w:rPr>
                <w:rFonts w:ascii="Cambria Math" w:hAnsi="Cambria Math"/>
              </w:rPr>
              <m:t>I</m:t>
            </m:r>
          </m:e>
          <m:sub>
            <m:r>
              <w:rPr>
                <w:rFonts w:ascii="Cambria Math" w:hAnsi="Cambria Math"/>
              </w:rPr>
              <m:t>n</m:t>
            </m:r>
          </m:sub>
        </m:sSub>
        <m:r>
          <w:rPr>
            <w:rFonts w:ascii="Cambria Math" w:hAnsi="Cambria Math"/>
          </w:rPr>
          <m:t>)</m:t>
        </m:r>
      </m:oMath>
      <w: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p</m:t>
            </m:r>
          </m:sup>
        </m:sSubSup>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rPr>
              <m:t>T</m:t>
            </m:r>
          </m:sup>
        </m:sSubSup>
        <m: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1,t</m:t>
            </m:r>
          </m:sub>
        </m:sSub>
        <m:r>
          <w:rPr>
            <w:rFonts w:ascii="Cambria Math" w:hAnsi="Cambria Math"/>
          </w:rPr>
          <m:t>,…</m:t>
        </m:r>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n,t</m:t>
            </m:r>
          </m:sub>
        </m:sSub>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and </w:t>
      </w:r>
      <m:oMath>
        <m:r>
          <w:rPr>
            <w:rFonts w:ascii="Cambria Math" w:hAnsi="Cambria Math"/>
          </w:rPr>
          <m:t>(ϵ,η)</m:t>
        </m:r>
      </m:oMath>
      <w:r>
        <w:t xml:space="preserve"> is a Gaussian white noise. Here, </w:t>
      </w:r>
      <m:oMath>
        <m:r>
          <w:rPr>
            <w:rFonts w:ascii="Cambria Math" w:hAnsi="Cambria Math"/>
          </w:rPr>
          <m:t>ρ=(</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w:t>
      </w:r>
      <m:oMath>
        <m:r>
          <w:rPr>
            <w:rFonts w:ascii="Cambria Math" w:hAnsi="Cambria Math"/>
          </w:rPr>
          <m:t>σ=(</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n</m:t>
            </m:r>
          </m:sub>
        </m:sSub>
        <m:sSup>
          <m:sSupPr>
            <m:ctrlPr>
              <w:rPr>
                <w:rFonts w:ascii="Cambria Math" w:hAnsi="Cambria Math"/>
              </w:rPr>
            </m:ctrlPr>
          </m:sSupPr>
          <m:e>
            <m:r>
              <w:rPr>
                <w:rFonts w:ascii="Cambria Math" w:hAnsi="Cambria Math"/>
              </w:rPr>
              <m:t>)</m:t>
            </m:r>
          </m:e>
          <m:sup>
            <m:r>
              <w:rPr>
                <w:rFonts w:ascii="Cambria Math" w:hAnsi="Cambria Math"/>
              </w:rPr>
              <m:t>T</m:t>
            </m:r>
          </m:sup>
        </m:sSup>
      </m:oMath>
      <w:r>
        <w:t xml:space="preserve"> , </w:t>
      </w:r>
      <m:oMath>
        <m:r>
          <w:rPr>
            <w:rFonts w:ascii="Cambria Math" w:hAnsi="Cambria Math"/>
          </w:rPr>
          <m:t>⋆</m:t>
        </m:r>
      </m:oMath>
      <w:r>
        <w:t xml:space="preserve"> is component-wise multiplication, </w:t>
      </w:r>
      <m:oMath>
        <m:sSub>
          <m:sSubPr>
            <m:ctrlPr>
              <w:rPr>
                <w:rFonts w:ascii="Cambria Math" w:hAnsi="Cambria Math"/>
              </w:rPr>
            </m:ctrlPr>
          </m:sSubPr>
          <m:e>
            <m:r>
              <m:rPr>
                <m:scr m:val="script"/>
                <m:sty m:val="p"/>
              </m:rPr>
              <w:rPr>
                <w:rFonts w:ascii="Cambria Math" w:hAnsi="Cambria Math"/>
              </w:rPr>
              <m:t>I</m:t>
            </m:r>
          </m:e>
          <m:sub>
            <m:r>
              <w:rPr>
                <w:rFonts w:ascii="Cambria Math" w:hAnsi="Cambria Math"/>
              </w:rPr>
              <m:t>n</m:t>
            </m:r>
          </m:sub>
        </m:sSub>
      </m:oMath>
      <w:r>
        <w:t xml:space="preserve"> is </w:t>
      </w:r>
      <m:oMath>
        <m:r>
          <w:rPr>
            <w:rFonts w:ascii="Cambria Math" w:hAnsi="Cambria Math"/>
          </w:rPr>
          <m:t>n×n</m:t>
        </m:r>
      </m:oMath>
      <w:r>
        <w:t xml:space="preserve"> identity matrix, and </w:t>
      </w:r>
      <m:oMath>
        <m:sSub>
          <m:sSubPr>
            <m:ctrlPr>
              <w:rPr>
                <w:rFonts w:ascii="Cambria Math" w:hAnsi="Cambria Math"/>
              </w:rPr>
            </m:ctrlPr>
          </m:sSubPr>
          <m:e>
            <m:r>
              <w:rPr>
                <w:rFonts w:ascii="Cambria Math" w:hAnsi="Cambria Math"/>
              </w:rPr>
              <m:t>Γ</m:t>
            </m:r>
          </m:e>
          <m:sub>
            <m:r>
              <w:rPr>
                <w:rFonts w:ascii="Cambria Math" w:hAnsi="Cambria Math"/>
              </w:rPr>
              <m:t>j</m:t>
            </m:r>
          </m:sub>
        </m:sSub>
      </m:oMath>
      <w:r>
        <w:t xml:space="preserve">, </w:t>
      </w:r>
      <m:oMath>
        <m:r>
          <w:rPr>
            <w:rFonts w:ascii="Cambria Math" w:hAnsi="Cambria Math"/>
          </w:rPr>
          <m:t>j=1,2,3,</m:t>
        </m:r>
      </m:oMath>
      <w:r>
        <w:t xml:space="preserve"> is the matrix consisting of the </w:t>
      </w:r>
      <m:oMath>
        <m:r>
          <w:rPr>
            <w:rFonts w:ascii="Cambria Math" w:hAnsi="Cambria Math"/>
          </w:rPr>
          <m:t>j</m:t>
        </m:r>
      </m:oMath>
      <w:r>
        <w:t xml:space="preserve">-th third of rows of </w:t>
      </w:r>
      <m:oMath>
        <m:r>
          <w:rPr>
            <w:rFonts w:ascii="Cambria Math" w:hAnsi="Cambria Math"/>
          </w:rPr>
          <m:t>Γ</m:t>
        </m:r>
      </m:oMath>
      <w:r>
        <w:t>,</w:t>
      </w:r>
    </w:p>
    <w:p w14:paraId="446CFB84" w14:textId="5E1F3101" w:rsidR="00E95503" w:rsidRDefault="00E95503" w:rsidP="00E95503">
      <w:pPr>
        <w:pStyle w:val="BodyText"/>
      </w:pPr>
      <w:r>
        <w:t xml:space="preserve">As </w:t>
      </w:r>
      <m:oMath>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n,t</m:t>
            </m:r>
          </m:sub>
        </m:sSub>
        <m:r>
          <w:rPr>
            <w:rFonts w:ascii="Cambria Math" w:hAnsi="Cambria Math"/>
          </w:rPr>
          <m:t>)</m:t>
        </m:r>
      </m:oMath>
      <w:r>
        <w:t xml:space="preserve"> </w:t>
      </w:r>
      <w:r w:rsidR="00583DAF">
        <w:t>are</w:t>
      </w:r>
      <w:r>
        <w:t xml:space="preserve"> uniquely determined by the common factors and</w:t>
      </w:r>
      <w:r w:rsidR="00583DAF">
        <w:t xml:space="preserve"> the</w:t>
      </w:r>
      <w:r>
        <w:t xml:space="preserve"> parameters </w:t>
      </w:r>
      <m:oMath>
        <m:r>
          <w:rPr>
            <w:rFonts w:ascii="Cambria Math" w:hAnsi="Cambria Math"/>
          </w:rPr>
          <m:t>(ρ,σ,</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m:t>
        </m:r>
      </m:oMath>
      <w:r>
        <w:t>, their distribution depends only on these parameters and the parameters of the factors’ distribution; in particular, it does not depend on possible mutual inter-portfolio correlations of individual factors.</w:t>
      </w:r>
    </w:p>
    <w:p w14:paraId="23F9D597" w14:textId="0F3DB3CC" w:rsidR="00E95503" w:rsidRDefault="00583DAF" w:rsidP="00E95503">
      <w:pPr>
        <w:pStyle w:val="BodyText"/>
      </w:pPr>
      <w:r>
        <w:t xml:space="preserve">The econometrics of the model is straightforward. </w:t>
      </w:r>
      <w:r w:rsidR="00E95503">
        <w:t xml:space="preserve">Once </w:t>
      </w:r>
      <m:oMath>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i,t</m:t>
            </m:r>
          </m:sub>
        </m:sSub>
        <m:sSub>
          <m:sSubPr>
            <m:ctrlPr>
              <w:rPr>
                <w:rFonts w:ascii="Cambria Math" w:hAnsi="Cambria Math"/>
              </w:rPr>
            </m:ctrlPr>
          </m:sSubPr>
          <m:e>
            <m:r>
              <w:rPr>
                <w:rFonts w:ascii="Cambria Math" w:hAnsi="Cambria Math"/>
              </w:rPr>
              <m:t>)</m:t>
            </m:r>
          </m:e>
          <m:sub>
            <m:r>
              <w:rPr>
                <w:rFonts w:ascii="Cambria Math" w:hAnsi="Cambria Math"/>
              </w:rPr>
              <m:t>i≤n,t≤τ</m:t>
            </m:r>
          </m:sub>
        </m:sSub>
      </m:oMath>
      <w:r w:rsidR="00E95503">
        <w:t xml:space="preserve"> are observed and parameters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E95503">
        <w:t xml:space="preserve"> and </w:t>
      </w:r>
      <m:oMath>
        <m:sSub>
          <m:sSubPr>
            <m:ctrlPr>
              <w:rPr>
                <w:rFonts w:ascii="Cambria Math" w:hAnsi="Cambria Math"/>
              </w:rPr>
            </m:ctrlPr>
          </m:sSubPr>
          <m:e>
            <m:r>
              <w:rPr>
                <w:rFonts w:ascii="Cambria Math" w:hAnsi="Cambria Math"/>
              </w:rPr>
              <m:t>p</m:t>
            </m:r>
          </m:e>
          <m:sub>
            <m:r>
              <w:rPr>
                <w:rFonts w:ascii="Cambria Math" w:hAnsi="Cambria Math"/>
              </w:rPr>
              <m:t>i,t</m:t>
            </m:r>
          </m:sub>
        </m:sSub>
      </m:oMath>
      <w:r w:rsidR="00E95503">
        <w:t xml:space="preserve"> are known, the adjusted factors </w:t>
      </w:r>
      <m:oMath>
        <m:r>
          <w:rPr>
            <w:rFonts w:ascii="Cambria Math" w:hAnsi="Cambria Math"/>
          </w:rPr>
          <m:t>Y</m:t>
        </m:r>
      </m:oMath>
      <w:r w:rsidR="00E95503">
        <w:t xml:space="preserve"> and </w:t>
      </w:r>
      <m:oMath>
        <m:r>
          <w:rPr>
            <w:rFonts w:ascii="Cambria Math" w:hAnsi="Cambria Math"/>
          </w:rPr>
          <m:t>I</m:t>
        </m:r>
      </m:oMath>
      <w:r w:rsidR="00E95503">
        <w:t xml:space="preserve"> may be retrieved by</w:t>
      </w:r>
      <w:r>
        <w:t xml:space="preserve"> inverse relations</w:t>
      </w:r>
    </w:p>
    <w:p w14:paraId="4283C524" w14:textId="222E0D6F" w:rsidR="00E95503" w:rsidRDefault="00927B8D" w:rsidP="00E95503">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p>
            <m:sSupPr>
              <m:ctrlPr>
                <w:rPr>
                  <w:rFonts w:ascii="Cambria Math" w:hAnsi="Cambria Math"/>
                </w:rPr>
              </m:ctrlPr>
            </m:sSupPr>
            <m:e>
              <m:r>
                <w:rPr>
                  <w:rFonts w:ascii="Cambria Math" w:hAnsi="Cambria Math"/>
                </w:rPr>
                <m:t>φ</m:t>
              </m:r>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Q</m:t>
                  </m:r>
                </m:e>
                <m:sub>
                  <m:r>
                    <w:rPr>
                      <w:rFonts w:ascii="Cambria Math" w:hAnsi="Cambria Math"/>
                    </w:rPr>
                    <m:t>i,t</m:t>
                  </m:r>
                </m:sub>
              </m:sSub>
            </m:e>
          </m:d>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i,t</m:t>
              </m:r>
            </m:sub>
          </m:sSub>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m:t>
          </m:r>
          <m:r>
            <w:ins w:id="329" w:author="martin" w:date="2017-11-22T10:59:00Z">
              <w:rPr>
                <w:rFonts w:ascii="Cambria Math" w:hAnsi="Cambria Math"/>
              </w:rPr>
              <m:t xml:space="preserve">   </m:t>
            </w:ins>
          </m:r>
          <w:commentRangeStart w:id="330"/>
          <m:r>
            <w:ins w:id="331" w:author="martin" w:date="2017-11-22T10:59:00Z">
              <w:rPr>
                <w:rFonts w:ascii="Cambria Math" w:hAnsi="Cambria Math"/>
              </w:rPr>
              <m:t>(extract)</m:t>
            </w:ins>
          </m:r>
          <w:commentRangeEnd w:id="330"/>
          <m:r>
            <w:ins w:id="332" w:author="martin" w:date="2017-11-22T10:59:00Z">
              <m:rPr>
                <m:sty m:val="p"/>
              </m:rPr>
              <w:rPr>
                <w:rStyle w:val="CommentReference"/>
              </w:rPr>
              <w:commentReference w:id="330"/>
            </w:ins>
          </m:r>
        </m:oMath>
      </m:oMathPara>
    </w:p>
    <w:p w14:paraId="542ED443" w14:textId="77777777" w:rsidR="00E95503" w:rsidRDefault="00E95503" w:rsidP="00E95503">
      <w:pPr>
        <w:pStyle w:val="FirstParagraph"/>
      </w:pPr>
      <w:r>
        <w:t xml:space="preserve">Consequently, standard techniques may be used to estimate </w:t>
      </w:r>
      <m:oMath>
        <m:sSup>
          <m:sSupPr>
            <m:ctrlPr>
              <w:rPr>
                <w:rFonts w:ascii="Cambria Math" w:hAnsi="Cambria Math"/>
              </w:rPr>
            </m:ctrlPr>
          </m:sSupPr>
          <m:e>
            <m:r>
              <w:rPr>
                <w:rFonts w:ascii="Cambria Math" w:hAnsi="Cambria Math"/>
              </w:rPr>
              <m:t>Γ</m:t>
            </m:r>
          </m:e>
          <m:sup>
            <m:r>
              <w:rPr>
                <w:rFonts w:ascii="Cambria Math" w:hAnsi="Cambria Math"/>
              </w:rPr>
              <m:t>G</m:t>
            </m:r>
          </m:sup>
        </m:sSup>
      </m:oMath>
      <w:r>
        <w:t xml:space="preserve"> and </w:t>
      </w:r>
      <m:oMath>
        <m:sSup>
          <m:sSupPr>
            <m:ctrlPr>
              <w:rPr>
                <w:rFonts w:ascii="Cambria Math" w:hAnsi="Cambria Math"/>
              </w:rPr>
            </m:ctrlPr>
          </m:sSupPr>
          <m:e>
            <m:r>
              <w:rPr>
                <w:rFonts w:ascii="Cambria Math" w:hAnsi="Cambria Math"/>
              </w:rPr>
              <m:t>Γ</m:t>
            </m:r>
          </m:e>
          <m:sup>
            <m:r>
              <w:rPr>
                <w:rFonts w:ascii="Cambria Math" w:hAnsi="Cambria Math"/>
              </w:rPr>
              <m:t>Q</m:t>
            </m:r>
          </m:sup>
        </m:sSup>
      </m:oMath>
      <w:r>
        <w:t xml:space="preserve"> and the variance of the residuals.</w:t>
      </w:r>
    </w:p>
    <w:p w14:paraId="2391F48B" w14:textId="7581693E" w:rsidR="00E95503" w:rsidRDefault="00E95503" w:rsidP="00E95503">
      <w:pPr>
        <w:pStyle w:val="BodyText"/>
      </w:pPr>
      <w:r>
        <w:t xml:space="preserve">Note that the estimation procedure </w:t>
      </w:r>
      <w:r w:rsidR="00583DAF">
        <w:t xml:space="preserve">does not depend on </w:t>
      </w:r>
      <w:r>
        <w:t xml:space="preserve">whether or not </w:t>
      </w:r>
      <m:oMath>
        <m:r>
          <w:rPr>
            <w:rFonts w:ascii="Cambria Math" w:hAnsi="Cambria Math"/>
          </w:rPr>
          <m:t>σ</m:t>
        </m:r>
      </m:oMath>
      <w:r>
        <w:t xml:space="preserve"> </w:t>
      </w:r>
      <w:r w:rsidR="00583DAF">
        <w:t>is</w:t>
      </w:r>
      <w:r>
        <w:t xml:space="preserve"> known</w:t>
      </w:r>
      <w:r w:rsidR="00583DAF">
        <w:t xml:space="preserve"> because </w:t>
      </w:r>
      <w:r>
        <w:t xml:space="preserve">the distribution of the adjusted factors depends on </w:t>
      </w:r>
      <m:oMath>
        <m:r>
          <w:rPr>
            <w:rFonts w:ascii="Cambria Math" w:hAnsi="Cambria Math"/>
          </w:rPr>
          <m:t>σ</m:t>
        </m:r>
      </m:oMath>
      <w:r>
        <w:t xml:space="preserve"> only through </w:t>
      </w:r>
      <m:oMath>
        <m:sSup>
          <m:sSupPr>
            <m:ctrlPr>
              <w:rPr>
                <w:rFonts w:ascii="Cambria Math" w:hAnsi="Cambria Math"/>
              </w:rPr>
            </m:ctrlPr>
          </m:sSupPr>
          <m:e>
            <m:r>
              <w:rPr>
                <w:rFonts w:ascii="Cambria Math" w:hAnsi="Cambria Math"/>
              </w:rPr>
              <m:t>Γ</m:t>
            </m:r>
          </m:e>
          <m:sup>
            <m:r>
              <w:rPr>
                <w:rFonts w:ascii="Cambria Math" w:hAnsi="Cambria Math"/>
              </w:rPr>
              <m:t>G</m:t>
            </m:r>
          </m:sup>
        </m:sSup>
      </m:oMath>
      <w:r>
        <w:t xml:space="preserve">. Moreover, in </w:t>
      </w:r>
      <w:r w:rsidR="00583DAF">
        <w:t xml:space="preserve">case that </w:t>
      </w:r>
      <m:oMath>
        <m:r>
          <m:rPr>
            <m:sty m:val="p"/>
          </m:rP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ϖ</m:t>
            </m:r>
          </m:e>
          <m:sub>
            <m:r>
              <w:rPr>
                <w:rFonts w:ascii="Cambria Math" w:hAnsi="Cambria Math"/>
              </w:rPr>
              <m:t>i</m:t>
            </m:r>
          </m:sub>
        </m:sSub>
        <m:r>
          <w:rPr>
            <w:rFonts w:ascii="Cambria Math" w:hAnsi="Cambria Math"/>
          </w:rPr>
          <m:t>t</m:t>
        </m:r>
      </m:oMath>
      <w:r>
        <w:t xml:space="preserve"> , the values of </w:t>
      </w:r>
      <m:oMath>
        <m:sSub>
          <m:sSubPr>
            <m:ctrlPr>
              <w:rPr>
                <w:rFonts w:ascii="Cambria Math" w:hAnsi="Cambria Math"/>
              </w:rPr>
            </m:ctrlPr>
          </m:sSubPr>
          <m:e>
            <m:r>
              <w:rPr>
                <w:rFonts w:ascii="Cambria Math" w:hAnsi="Cambria Math"/>
              </w:rPr>
              <m:t>p</m:t>
            </m:r>
          </m:e>
          <m:sub>
            <m:r>
              <w:rPr>
                <w:rFonts w:ascii="Cambria Math" w:hAnsi="Cambria Math"/>
              </w:rPr>
              <m:t>i,t</m:t>
            </m:r>
          </m:sub>
        </m:sSub>
      </m:oMath>
      <w:r>
        <w:t xml:space="preserve"> need not be known; instead,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ϖ</m:t>
            </m:r>
          </m:e>
          <m:sub>
            <m:r>
              <w:rPr>
                <w:rFonts w:ascii="Cambria Math" w:hAnsi="Cambria Math"/>
              </w:rPr>
              <m:t>i</m:t>
            </m:r>
          </m:sub>
        </m:sSub>
      </m:oMath>
      <w:r>
        <w:t>, may be estimated by becoming or being added to the trend</w:t>
      </w:r>
      <w:r w:rsidR="00583DAF">
        <w:t xml:space="preserve"> of the VAR model.</w:t>
      </w:r>
    </w:p>
    <w:p w14:paraId="315F490C" w14:textId="0CBA6575" w:rsidR="00E95503" w:rsidRDefault="00E95503" w:rsidP="00E95503">
      <w:pPr>
        <w:pStyle w:val="BodyText"/>
      </w:pPr>
      <w:r>
        <w:t xml:space="preserve">Forecasting of </w:t>
      </w:r>
      <m:oMath>
        <m:r>
          <w:rPr>
            <w:rFonts w:ascii="Cambria Math" w:hAnsi="Cambria Math"/>
          </w:rPr>
          <m:t>Q</m:t>
        </m:r>
      </m:oMath>
      <w:r>
        <w:t xml:space="preserve"> and </w:t>
      </w:r>
      <m:oMath>
        <m:r>
          <w:rPr>
            <w:rFonts w:ascii="Cambria Math" w:hAnsi="Cambria Math"/>
          </w:rPr>
          <m:t>G</m:t>
        </m:r>
      </m:oMath>
      <w:r>
        <w:t xml:space="preserve"> is eas</w:t>
      </w:r>
      <w:r w:rsidR="00583DAF">
        <w:t>y in the model</w:t>
      </w:r>
      <w:r>
        <w:t xml:space="preserve">, because analytical formulas exist for conditional distributions of </w:t>
      </w:r>
      <m:oMath>
        <m:sSub>
          <m:sSubPr>
            <m:ctrlPr>
              <w:rPr>
                <w:rFonts w:ascii="Cambria Math" w:hAnsi="Cambria Math"/>
              </w:rPr>
            </m:ctrlPr>
          </m:sSubPr>
          <m:e>
            <m:r>
              <w:rPr>
                <w:rFonts w:ascii="Cambria Math" w:hAnsi="Cambria Math"/>
              </w:rPr>
              <m:t>Q</m:t>
            </m:r>
          </m:e>
          <m:sub>
            <m:r>
              <w:rPr>
                <w:rFonts w:ascii="Cambria Math" w:hAnsi="Cambria Math"/>
              </w:rPr>
              <m:t>i,T</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i,T</m:t>
            </m:r>
          </m:sub>
        </m:sSub>
      </m:oMath>
      <w:r>
        <w:t xml:space="preserve"> given information up to </w:t>
      </w:r>
      <m:oMath>
        <m:r>
          <w:rPr>
            <w:rFonts w:ascii="Cambria Math" w:hAnsi="Cambria Math"/>
          </w:rPr>
          <m:t>τ&lt;T</m:t>
        </m:r>
      </m:oMath>
      <w:r>
        <w:t>. Namely, as</w:t>
      </w:r>
    </w:p>
    <w:p w14:paraId="2F820EF4" w14:textId="77777777" w:rsidR="00E95503" w:rsidRDefault="00927B8D" w:rsidP="00E95503">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r>
            <w:rPr>
              <w:rFonts w:ascii="Cambria Math" w:hAnsi="Cambria Math"/>
            </w:rPr>
            <m:t>∼</m:t>
          </m:r>
          <m:r>
            <m:rPr>
              <m:scr m:val="script"/>
              <m:sty m:val="p"/>
            </m:rPr>
            <w:rPr>
              <w:rFonts w:ascii="Cambria Math" w:hAnsi="Cambria Math"/>
            </w:rPr>
            <m:t>N</m:t>
          </m:r>
          <m:r>
            <w:rPr>
              <w:rFonts w:ascii="Cambria Math" w:hAnsi="Cambria Math"/>
            </w:rPr>
            <m:t>(μ,</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),  </m:t>
          </m:r>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sSub>
            <m:sSubPr>
              <m:ctrlPr>
                <w:rPr>
                  <w:rFonts w:ascii="Cambria Math" w:hAnsi="Cambria Math"/>
                </w:rPr>
              </m:ctrlPr>
            </m:sSubPr>
            <m:e>
              <m:r>
                <w:rPr>
                  <w:rFonts w:ascii="Cambria Math" w:hAnsi="Cambria Math"/>
                </w:rPr>
                <m:t>)</m:t>
              </m:r>
            </m:e>
            <m:sub>
              <m:r>
                <w:rPr>
                  <w:rFonts w:ascii="Cambria Math" w:hAnsi="Cambria Math"/>
                </w:rPr>
                <m:t>t≤τ</m:t>
              </m:r>
            </m:sub>
          </m:sSub>
          <m:r>
            <w:rPr>
              <w:rFonts w:ascii="Cambria Math" w:hAnsi="Cambria Math"/>
            </w:rPr>
            <m:t>,</m:t>
          </m:r>
        </m:oMath>
      </m:oMathPara>
    </w:p>
    <w:p w14:paraId="2B8465F5" w14:textId="5CA7BF1B" w:rsidR="00E95503" w:rsidRDefault="00E95503" w:rsidP="00E95503">
      <w:pPr>
        <w:pStyle w:val="FirstParagraph"/>
      </w:pPr>
      <w:r>
        <w:lastRenderedPageBreak/>
        <w:t>for some (</w:t>
      </w:r>
      <m:oMath>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oMath>
      <w:r>
        <w:t xml:space="preserve">-measurable) </w:t>
      </w:r>
      <m:oMath>
        <m:r>
          <w:rPr>
            <w:rFonts w:ascii="Cambria Math" w:hAnsi="Cambria Math"/>
          </w:rPr>
          <m:t>μ</m:t>
        </m:r>
      </m:oMath>
      <w:r>
        <w:t xml:space="preserve"> and </w:t>
      </w:r>
      <m:oMath>
        <m:r>
          <w:rPr>
            <w:rFonts w:ascii="Cambria Math" w:hAnsi="Cambria Math"/>
          </w:rPr>
          <m:t>v</m:t>
        </m:r>
      </m:oMath>
      <w:r w:rsidR="00583DAF">
        <w:rPr>
          <w:rFonts w:eastAsiaTheme="minorEastAsia"/>
        </w:rPr>
        <w:t xml:space="preserve"> in the VAR model</w:t>
      </w:r>
      <w:r>
        <w:t>, we have, according to TBD,</w:t>
      </w:r>
    </w:p>
    <w:p w14:paraId="11482E24" w14:textId="77777777" w:rsidR="00E95503" w:rsidRDefault="00E95503" w:rsidP="00E95503">
      <w:pPr>
        <w:pStyle w:val="BodyText"/>
      </w:pPr>
      <m:oMathPara>
        <m:oMathParaPr>
          <m:jc m:val="center"/>
        </m:oMathParaPr>
        <m:oMath>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i,T</m:t>
              </m:r>
            </m:sub>
          </m:sSub>
          <m:r>
            <w:rPr>
              <w:rFonts w:ascii="Cambria Math" w:hAnsi="Cambria Math"/>
            </w:rPr>
            <m:t>&lt;θ|</m:t>
          </m:r>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r>
            <w:rPr>
              <w:rFonts w:ascii="Cambria Math" w:hAnsi="Cambria Math"/>
            </w:rPr>
            <m:t>]=φ</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φ</m:t>
                      </m:r>
                    </m:e>
                    <m:sup>
                      <m:r>
                        <w:rPr>
                          <w:rFonts w:ascii="Cambria Math" w:hAnsi="Cambria Math"/>
                        </w:rPr>
                        <m:t>-1</m:t>
                      </m:r>
                    </m:sup>
                  </m:sSup>
                  <m:r>
                    <w:rPr>
                      <w:rFonts w:ascii="Cambria Math" w:hAnsi="Cambria Math"/>
                    </w:rPr>
                    <m:t>(θ)+μ</m:t>
                  </m:r>
                </m:num>
                <m:den>
                  <m:r>
                    <w:rPr>
                      <w:rFonts w:ascii="Cambria Math" w:hAnsi="Cambria Math"/>
                    </w:rPr>
                    <m:t>v</m:t>
                  </m:r>
                </m:den>
              </m:f>
            </m:e>
          </m:d>
          <m:r>
            <w:rPr>
              <w:rFonts w:ascii="Cambria Math" w:hAnsi="Cambria Math"/>
            </w:rPr>
            <m:t>,  θ∈(0,1),</m:t>
          </m:r>
        </m:oMath>
      </m:oMathPara>
    </w:p>
    <w:p w14:paraId="191ECF28" w14:textId="77777777" w:rsidR="00E95503" w:rsidRDefault="00E95503" w:rsidP="00E95503">
      <w:pPr>
        <w:pStyle w:val="FirstParagraph"/>
      </w:pPr>
      <w:r>
        <w:t>with the point forecast given by</w:t>
      </w:r>
    </w:p>
    <w:p w14:paraId="4DFDEE39" w14:textId="200E041B" w:rsidR="00E95503" w:rsidRDefault="00583DAF" w:rsidP="00E95503">
      <w:pPr>
        <w:pStyle w:val="BodyText"/>
      </w:pPr>
      <m:oMathPara>
        <m:oMathParaPr>
          <m:jc m:val="center"/>
        </m:oMathParaPr>
        <m:oMath>
          <m:r>
            <m:rPr>
              <m:scr m:val="double-struck"/>
              <m:sty m:val="p"/>
            </m:rP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Q</m:t>
                  </m:r>
                </m:e>
                <m:sub>
                  <m:r>
                    <w:rPr>
                      <w:rFonts w:ascii="Cambria Math" w:hAnsi="Cambria Math"/>
                    </w:rPr>
                    <m:t>i,T</m:t>
                  </m:r>
                </m:sub>
              </m:sSub>
            </m:e>
            <m:e>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e>
          </m:d>
          <m:r>
            <w:rPr>
              <w:rFonts w:ascii="Cambria Math" w:hAnsi="Cambria Math"/>
            </w:rPr>
            <m:t>=</m:t>
          </m:r>
          <m:r>
            <m:rPr>
              <m:scr m:val="double-struck"/>
              <m:sty m:val="p"/>
            </m:rPr>
            <w:rPr>
              <w:rFonts w:ascii="Cambria Math" w:hAnsi="Cambria Math"/>
            </w:rPr>
            <m:t>P</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i,T</m:t>
                  </m:r>
                </m:sub>
              </m:sSub>
            </m:e>
            <m:e>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-μ</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+1</m:t>
                      </m:r>
                    </m:e>
                  </m:rad>
                </m:den>
              </m:f>
            </m:e>
          </m:d>
          <m:r>
            <w:rPr>
              <w:rFonts w:ascii="Cambria Math" w:hAnsi="Cambria Math"/>
            </w:rPr>
            <m:t>.</m:t>
          </m:r>
        </m:oMath>
      </m:oMathPara>
    </w:p>
    <w:p w14:paraId="21A8DF7E" w14:textId="77777777" w:rsidR="00E95503" w:rsidRDefault="00E95503" w:rsidP="00E95503">
      <w:pPr>
        <w:pStyle w:val="FirstParagraph"/>
      </w:pPr>
      <w:r>
        <w:t>Similarly, as</w:t>
      </w:r>
    </w:p>
    <w:p w14:paraId="6692B5FE" w14:textId="1BC5CD2A" w:rsidR="00E95503" w:rsidRDefault="00927B8D" w:rsidP="00E95503">
      <w:pPr>
        <w:pStyle w:val="BodyText"/>
      </w:pPr>
      <m:oMathPara>
        <m:oMathParaPr>
          <m:jc m:val="center"/>
        </m:oMathParaPr>
        <m:oMath>
          <m:sSub>
            <m:sSubPr>
              <m:ctrlPr>
                <w:rPr>
                  <w:rFonts w:ascii="Cambria Math" w:hAnsi="Cambria Math"/>
                </w:rPr>
              </m:ctrlPr>
            </m:sSubPr>
            <m:e>
              <m:r>
                <w:rPr>
                  <w:rFonts w:ascii="Cambria Math" w:hAnsi="Cambria Math"/>
                </w:rPr>
                <m:t>I</m:t>
              </m:r>
            </m:e>
            <m:sub>
              <m:r>
                <w:ins w:id="333" w:author="martin" w:date="2017-11-22T10:56:00Z">
                  <w:rPr>
                    <w:rFonts w:ascii="Cambria Math" w:hAnsi="Cambria Math"/>
                  </w:rPr>
                  <m:t>i,</m:t>
                </w:ins>
              </m:r>
              <m:r>
                <w:rPr>
                  <w:rFonts w:ascii="Cambria Math" w:hAnsi="Cambria Math"/>
                </w:rPr>
                <m:t>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r>
            <w:rPr>
              <w:rFonts w:ascii="Cambria Math" w:hAnsi="Cambria Math"/>
            </w:rPr>
            <m:t>∼</m:t>
          </m:r>
          <m:r>
            <m:rPr>
              <m:scr m:val="script"/>
              <m:sty m:val="p"/>
            </m:rPr>
            <w:rPr>
              <w:rFonts w:ascii="Cambria Math" w:hAnsi="Cambria Math"/>
            </w:rPr>
            <m:t>N</m:t>
          </m:r>
          <m:r>
            <w:rPr>
              <w:rFonts w:ascii="Cambria Math" w:hAnsi="Cambria Math"/>
            </w:rPr>
            <m:t>(ν,</m:t>
          </m:r>
          <m:sSup>
            <m:sSupPr>
              <m:ctrlPr>
                <w:rPr>
                  <w:rFonts w:ascii="Cambria Math" w:hAnsi="Cambria Math"/>
                </w:rPr>
              </m:ctrlPr>
            </m:sSupPr>
            <m:e>
              <m:r>
                <w:rPr>
                  <w:rFonts w:ascii="Cambria Math" w:hAnsi="Cambria Math"/>
                </w:rPr>
                <m:t>w</m:t>
              </m:r>
            </m:e>
            <m:sup>
              <m:r>
                <w:rPr>
                  <w:rFonts w:ascii="Cambria Math" w:hAnsi="Cambria Math"/>
                </w:rPr>
                <m:t>2</m:t>
              </m:r>
            </m:sup>
          </m:sSup>
          <m:r>
            <w:rPr>
              <w:rFonts w:ascii="Cambria Math" w:hAnsi="Cambria Math"/>
            </w:rPr>
            <m:t>)</m:t>
          </m:r>
        </m:oMath>
      </m:oMathPara>
    </w:p>
    <w:p w14:paraId="255CCD95" w14:textId="77777777" w:rsidR="00E95503" w:rsidRDefault="00E95503" w:rsidP="00E95503">
      <w:pPr>
        <w:pStyle w:val="FirstParagraph"/>
      </w:pPr>
      <w:r>
        <w:t xml:space="preserve">for some </w:t>
      </w:r>
      <m:oMath>
        <m:r>
          <w:rPr>
            <w:rFonts w:ascii="Cambria Math" w:hAnsi="Cambria Math"/>
          </w:rPr>
          <m:t>ν,</m:t>
        </m:r>
      </m:oMath>
      <w:r>
        <w:t xml:space="preserve"> </w:t>
      </w:r>
      <m:oMath>
        <m:r>
          <w:rPr>
            <w:rFonts w:ascii="Cambria Math" w:hAnsi="Cambria Math"/>
          </w:rPr>
          <m:t>w</m:t>
        </m:r>
      </m:oMath>
      <w:r>
        <w:t>, we have</w:t>
      </w:r>
    </w:p>
    <w:p w14:paraId="74478DB7" w14:textId="5D417D9A" w:rsidR="00E95503" w:rsidRDefault="00E95503" w:rsidP="00E95503">
      <w:pPr>
        <w:pStyle w:val="BodyText"/>
      </w:pPr>
      <m:oMathPara>
        <m:oMathParaPr>
          <m:jc m:val="center"/>
        </m:oMathParaPr>
        <m:oMath>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i,T</m:t>
              </m:r>
            </m:sub>
          </m:sSub>
          <m:r>
            <w:rPr>
              <w:rFonts w:ascii="Cambria Math" w:hAnsi="Cambria Math"/>
            </w:rPr>
            <m:t>&lt;θ|</m:t>
          </m:r>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r>
            <w:rPr>
              <w:rFonts w:ascii="Cambria Math" w:hAnsi="Cambria Math"/>
            </w:rPr>
            <m:t>]=φ</m:t>
          </m:r>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h</m:t>
                      </m:r>
                    </m:e>
                    <m:sup>
                      <m:r>
                        <w:rPr>
                          <w:rFonts w:ascii="Cambria Math" w:hAnsi="Cambria Math"/>
                        </w:rPr>
                        <m:t>-1</m:t>
                      </m:r>
                    </m:sup>
                  </m:sSup>
                  <m:r>
                    <w:rPr>
                      <w:rFonts w:ascii="Cambria Math" w:hAnsi="Cambria Math"/>
                    </w:rPr>
                    <m:t>(θ;</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)-ν</m:t>
                  </m:r>
                </m:num>
                <m:den>
                  <m:r>
                    <w:rPr>
                      <w:rFonts w:ascii="Cambria Math" w:hAnsi="Cambria Math"/>
                    </w:rPr>
                    <m:t>w</m:t>
                  </m:r>
                </m:den>
              </m:f>
            </m:e>
          </m:d>
          <m:r>
            <w:rPr>
              <w:rFonts w:ascii="Cambria Math" w:hAnsi="Cambria Math"/>
            </w:rPr>
            <m:t>.</m:t>
          </m:r>
        </m:oMath>
      </m:oMathPara>
    </w:p>
    <w:p w14:paraId="78149558" w14:textId="347C6339" w:rsidR="00E95503" w:rsidRDefault="00E95503" w:rsidP="00E95503">
      <w:pPr>
        <w:pStyle w:val="FirstParagraph"/>
      </w:pPr>
      <m:oMathPara>
        <m:oMathParaPr>
          <m:jc m:val="center"/>
        </m:oMathParaPr>
        <m:oMath>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r>
            <w:rPr>
              <w:rFonts w:ascii="Cambria Math" w:hAnsi="Cambria Math"/>
            </w:rPr>
            <m:t>)=h(ν;</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2</m:t>
                  </m:r>
                </m:sup>
              </m:sSup>
            </m:e>
          </m:rad>
          <m:r>
            <w:rPr>
              <w:rFonts w:ascii="Cambria Math" w:hAnsi="Cambria Math"/>
            </w:rPr>
            <m:t>)</m:t>
          </m:r>
        </m:oMath>
      </m:oMathPara>
    </w:p>
    <w:p w14:paraId="48B25884" w14:textId="77777777" w:rsidR="00E95503" w:rsidRDefault="00E95503" w:rsidP="00E95503">
      <w:pPr>
        <w:pStyle w:val="FirstParagraph"/>
      </w:pPr>
      <w:r>
        <w:t>the mean loss of a loan given (see (iii) of Proposition [prop:h]).</w:t>
      </w:r>
    </w:p>
    <w:p w14:paraId="7CFA8A0E" w14:textId="77777777" w:rsidR="00E95503" w:rsidRDefault="00E95503" w:rsidP="00E95503">
      <w:pPr>
        <w:pStyle w:val="BodyText"/>
      </w:pPr>
      <w:r>
        <w:t>Moreover, as we may equivalently express,</w:t>
      </w:r>
    </w:p>
    <w:p w14:paraId="328F2D94" w14:textId="77777777" w:rsidR="00E95503" w:rsidRDefault="00927B8D" w:rsidP="00E95503">
      <w:pPr>
        <w:pStyle w:val="BodyText"/>
      </w:pPr>
      <m:oMathPara>
        <m:oMathParaPr>
          <m:jc m:val="center"/>
        </m:oMathParaPr>
        <m:oMath>
          <m:m>
            <m:mPr>
              <m:plcHide m:val="1"/>
              <m:mcs>
                <m:mc>
                  <m:mcPr>
                    <m:count m:val="1"/>
                    <m:mcJc m:val="center"/>
                  </m:mcPr>
                </m:mc>
              </m:mcs>
              <m:ctrlPr>
                <w:rPr>
                  <w:rFonts w:ascii="Cambria Math" w:hAnsi="Cambria Math"/>
                </w:rPr>
              </m:ctrlPr>
            </m:mPr>
            <m:mr>
              <m:e>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w:rPr>
                    <w:rFonts w:ascii="Cambria Math" w:hAnsi="Cambria Math"/>
                  </w:rPr>
                  <m:t>&lt;θ|</m:t>
                </m:r>
                <m:sSub>
                  <m:sSubPr>
                    <m:ctrlPr>
                      <w:rPr>
                        <w:rFonts w:ascii="Cambria Math" w:hAnsi="Cambria Math"/>
                      </w:rPr>
                    </m:ctrlPr>
                  </m:sSubPr>
                  <m:e>
                    <m:r>
                      <w:rPr>
                        <w:rFonts w:ascii="Cambria Math" w:hAnsi="Cambria Math"/>
                      </w:rPr>
                      <m:t>Ω</m:t>
                    </m:r>
                  </m:e>
                  <m:sub>
                    <m:r>
                      <w:rPr>
                        <w:rFonts w:ascii="Cambria Math" w:hAnsi="Cambria Math"/>
                      </w:rPr>
                      <m:t>t</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ϑ</m:t>
                            </m:r>
                          </m:e>
                        </m:rad>
                      </m:den>
                    </m:f>
                    <m:d>
                      <m:dPr>
                        <m:ctrlPr>
                          <w:rPr>
                            <w:rFonts w:ascii="Cambria Math" w:hAnsi="Cambria Math"/>
                          </w:rPr>
                        </m:ctrlPr>
                      </m:dPr>
                      <m:e>
                        <m:rad>
                          <m:radPr>
                            <m:degHide m:val="1"/>
                            <m:ctrlPr>
                              <w:rPr>
                                <w:rFonts w:ascii="Cambria Math" w:hAnsi="Cambria Math"/>
                              </w:rPr>
                            </m:ctrlPr>
                          </m:radPr>
                          <m:deg/>
                          <m:e>
                            <m:r>
                              <w:rPr>
                                <w:rFonts w:ascii="Cambria Math" w:hAnsi="Cambria Math"/>
                              </w:rPr>
                              <m:t>1-ϑ</m:t>
                            </m:r>
                          </m:e>
                        </m:rad>
                        <m:sSup>
                          <m:sSupPr>
                            <m:ctrlPr>
                              <w:rPr>
                                <w:rFonts w:ascii="Cambria Math" w:hAnsi="Cambria Math"/>
                              </w:rPr>
                            </m:ctrlPr>
                          </m:sSupPr>
                          <m:e>
                            <m:r>
                              <w:rPr>
                                <w:rFonts w:ascii="Cambria Math" w:hAnsi="Cambria Math"/>
                              </w:rPr>
                              <m:t>φ</m:t>
                            </m:r>
                          </m:e>
                          <m:sup>
                            <m:r>
                              <w:rPr>
                                <w:rFonts w:ascii="Cambria Math" w:hAnsi="Cambria Math"/>
                              </w:rPr>
                              <m:t>-1</m:t>
                            </m:r>
                          </m:sup>
                        </m:sSup>
                        <m:r>
                          <w:rPr>
                            <w:rFonts w:ascii="Cambria Math" w:hAnsi="Cambria Math"/>
                          </w:rPr>
                          <m:t>(θ)+</m:t>
                        </m:r>
                        <m:sSup>
                          <m:sSupPr>
                            <m:ctrlPr>
                              <w:rPr>
                                <w:rFonts w:ascii="Cambria Math" w:hAnsi="Cambria Math"/>
                              </w:rPr>
                            </m:ctrlPr>
                          </m:sSupPr>
                          <m:e>
                            <m:r>
                              <w:rPr>
                                <w:rFonts w:ascii="Cambria Math" w:hAnsi="Cambria Math"/>
                              </w:rPr>
                              <m:t>φ</m:t>
                            </m:r>
                          </m:e>
                          <m:sup>
                            <m:r>
                              <w:rPr>
                                <w:rFonts w:ascii="Cambria Math" w:hAnsi="Cambria Math"/>
                              </w:rPr>
                              <m:t>-1</m:t>
                            </m:r>
                          </m:sup>
                        </m:sSup>
                        <m:r>
                          <w:rPr>
                            <w:rFonts w:ascii="Cambria Math" w:hAnsi="Cambria Math"/>
                          </w:rPr>
                          <m:t>(</m:t>
                        </m:r>
                        <m:r>
                          <m:rPr>
                            <m:scr m:val="double-struck"/>
                            <m:sty m:val="p"/>
                          </m:rP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i,T</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i,T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U</m:t>
                            </m:r>
                          </m:e>
                          <m:sub>
                            <m:r>
                              <w:rPr>
                                <w:rFonts w:ascii="Cambria Math" w:hAnsi="Cambria Math"/>
                              </w:rPr>
                              <m:t>τ</m:t>
                            </m:r>
                          </m:sub>
                        </m:sSub>
                        <m:r>
                          <w:rPr>
                            <w:rFonts w:ascii="Cambria Math" w:hAnsi="Cambria Math"/>
                          </w:rPr>
                          <m:t>])</m:t>
                        </m:r>
                      </m:e>
                    </m:d>
                  </m:e>
                </m:d>
                <m:r>
                  <w:rPr>
                    <w:rFonts w:ascii="Cambria Math" w:hAnsi="Cambria Math"/>
                  </w:rPr>
                  <m:t>,</m:t>
                </m:r>
              </m:e>
            </m:mr>
            <m:mr>
              <m:e>
                <m:r>
                  <w:rPr>
                    <w:rFonts w:ascii="Cambria Math" w:hAnsi="Cambria Math"/>
                  </w:rPr>
                  <m:t>ϑ=</m:t>
                </m:r>
                <m:r>
                  <m:rPr>
                    <m:sty m:val="p"/>
                  </m:rPr>
                  <w:rPr>
                    <w:rFonts w:ascii="Cambria Math" w:hAnsi="Cambria Math"/>
                  </w:rPr>
                  <m:t>corr</m:t>
                </m:r>
                <m:r>
                  <w:rPr>
                    <w:rFonts w:ascii="Cambria Math" w:hAnsi="Cambria Math"/>
                  </w:rPr>
                  <m:t>(</m:t>
                </m:r>
                <m:r>
                  <m:rPr>
                    <m:sty m:val="p"/>
                  </m:rPr>
                  <w:rPr>
                    <w:rFonts w:ascii="Cambria Math" w:hAnsi="Cambria Math"/>
                  </w:rPr>
                  <m:t>log</m:t>
                </m:r>
                <m:sSubSup>
                  <m:sSubSupPr>
                    <m:ctrlPr>
                      <w:rPr>
                        <w:rFonts w:ascii="Cambria Math" w:hAnsi="Cambria Math"/>
                      </w:rPr>
                    </m:ctrlPr>
                  </m:sSubSupPr>
                  <m:e>
                    <m:r>
                      <w:rPr>
                        <w:rFonts w:ascii="Cambria Math" w:hAnsi="Cambria Math"/>
                      </w:rPr>
                      <m:t>A</m:t>
                    </m:r>
                  </m:e>
                  <m:sub>
                    <m:r>
                      <w:rPr>
                        <w:rFonts w:ascii="Cambria Math" w:hAnsi="Cambria Math"/>
                      </w:rPr>
                      <m:t>i,T</m:t>
                    </m:r>
                  </m:sub>
                  <m:sup>
                    <m:r>
                      <w:rPr>
                        <w:rFonts w:ascii="Cambria Math" w:hAnsi="Cambria Math"/>
                      </w:rPr>
                      <m:t>j</m:t>
                    </m:r>
                  </m:sup>
                </m:sSubSup>
                <m:r>
                  <w:rPr>
                    <w:rFonts w:ascii="Cambria Math" w:hAnsi="Cambria Math"/>
                  </w:rPr>
                  <m:t>-</m:t>
                </m:r>
                <m:r>
                  <m:rPr>
                    <m:sty m:val="p"/>
                  </m:rPr>
                  <w:rPr>
                    <w:rFonts w:ascii="Cambria Math" w:hAnsi="Cambria Math"/>
                  </w:rPr>
                  <m:t>log</m:t>
                </m:r>
                <m:sSubSup>
                  <m:sSubSupPr>
                    <m:ctrlPr>
                      <w:rPr>
                        <w:rFonts w:ascii="Cambria Math" w:hAnsi="Cambria Math"/>
                      </w:rPr>
                    </m:ctrlPr>
                  </m:sSubSupPr>
                  <m:e>
                    <m:r>
                      <w:rPr>
                        <w:rFonts w:ascii="Cambria Math" w:hAnsi="Cambria Math"/>
                      </w:rPr>
                      <m:t>B</m:t>
                    </m:r>
                  </m:e>
                  <m:sub>
                    <m:r>
                      <w:rPr>
                        <w:rFonts w:ascii="Cambria Math" w:hAnsi="Cambria Math"/>
                      </w:rPr>
                      <m:t>i,T</m:t>
                    </m:r>
                  </m:sub>
                  <m:sup>
                    <m:r>
                      <w:rPr>
                        <w:rFonts w:ascii="Cambria Math" w:hAnsi="Cambria Math"/>
                      </w:rPr>
                      <m:t>j</m:t>
                    </m:r>
                  </m:sup>
                </m:sSubSup>
                <m:r>
                  <w:rPr>
                    <w:rFonts w:ascii="Cambria Math" w:hAnsi="Cambria Math"/>
                  </w:rPr>
                  <m:t>,</m:t>
                </m:r>
                <m:r>
                  <m:rPr>
                    <m:sty m:val="p"/>
                  </m:rPr>
                  <w:rPr>
                    <w:rFonts w:ascii="Cambria Math" w:hAnsi="Cambria Math"/>
                  </w:rPr>
                  <m:t>log</m:t>
                </m:r>
                <m:sSubSup>
                  <m:sSubSupPr>
                    <m:ctrlPr>
                      <w:rPr>
                        <w:rFonts w:ascii="Cambria Math" w:hAnsi="Cambria Math"/>
                      </w:rPr>
                    </m:ctrlPr>
                  </m:sSubSupPr>
                  <m:e>
                    <m:r>
                      <w:rPr>
                        <w:rFonts w:ascii="Cambria Math" w:hAnsi="Cambria Math"/>
                      </w:rPr>
                      <m:t>A</m:t>
                    </m:r>
                  </m:e>
                  <m:sub>
                    <m:r>
                      <w:rPr>
                        <w:rFonts w:ascii="Cambria Math" w:hAnsi="Cambria Math"/>
                      </w:rPr>
                      <m:t>i,T</m:t>
                    </m:r>
                  </m:sub>
                  <m:sup>
                    <m:r>
                      <w:rPr>
                        <w:rFonts w:ascii="Cambria Math" w:hAnsi="Cambria Math"/>
                      </w:rPr>
                      <m:t>k</m:t>
                    </m:r>
                  </m:sup>
                </m:sSubSup>
                <m:r>
                  <w:rPr>
                    <w:rFonts w:ascii="Cambria Math" w:hAnsi="Cambria Math"/>
                  </w:rPr>
                  <m:t>-</m:t>
                </m:r>
                <m:r>
                  <m:rPr>
                    <m:sty m:val="p"/>
                  </m:rPr>
                  <w:rPr>
                    <w:rFonts w:ascii="Cambria Math" w:hAnsi="Cambria Math"/>
                  </w:rPr>
                  <m:t>log</m:t>
                </m:r>
                <m:sSubSup>
                  <m:sSubSupPr>
                    <m:ctrlPr>
                      <w:rPr>
                        <w:rFonts w:ascii="Cambria Math" w:hAnsi="Cambria Math"/>
                      </w:rPr>
                    </m:ctrlPr>
                  </m:sSubSupPr>
                  <m:e>
                    <m:r>
                      <w:rPr>
                        <w:rFonts w:ascii="Cambria Math" w:hAnsi="Cambria Math"/>
                      </w:rPr>
                      <m:t>B</m:t>
                    </m:r>
                  </m:e>
                  <m:sub>
                    <m:r>
                      <w:rPr>
                        <w:rFonts w:ascii="Cambria Math" w:hAnsi="Cambria Math"/>
                      </w:rPr>
                      <m:t>i,T</m:t>
                    </m:r>
                  </m:sub>
                  <m:sup>
                    <m:r>
                      <w:rPr>
                        <w:rFonts w:ascii="Cambria Math" w:hAnsi="Cambria Math"/>
                      </w:rPr>
                      <m:t>l</m:t>
                    </m:r>
                  </m:sup>
                </m:sSubSup>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v</m:t>
                            </m:r>
                          </m:e>
                          <m:sup>
                            <m:r>
                              <w:rPr>
                                <w:rFonts w:ascii="Cambria Math" w:hAnsi="Cambria Math"/>
                              </w:rPr>
                              <m:t>2</m:t>
                            </m:r>
                          </m:sup>
                        </m:sSup>
                      </m:num>
                      <m:den>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+1</m:t>
                        </m:r>
                      </m:den>
                    </m:f>
                  </m:e>
                </m:rad>
              </m:e>
            </m:mr>
          </m:m>
        </m:oMath>
      </m:oMathPara>
    </w:p>
    <w:p w14:paraId="39D44F39" w14:textId="3AAC813C" w:rsidR="00E95503" w:rsidRDefault="00E95503" w:rsidP="00E95503">
      <w:pPr>
        <w:pStyle w:val="FirstParagraph"/>
      </w:pPr>
      <w:r>
        <w:t xml:space="preserve">where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j</m:t>
            </m:r>
          </m:sup>
        </m:sSubSup>
      </m:oMath>
      <w:r>
        <w:t>,</w:t>
      </w:r>
      <m:oMath>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j</m:t>
            </m:r>
          </m:sup>
        </m:sSubSup>
      </m:oMath>
      <w:r>
        <w:t xml:space="preserve"> are assets, liabilities, respectively, of the </w:t>
      </w:r>
      <m:oMath>
        <m:r>
          <w:rPr>
            <w:rFonts w:ascii="Cambria Math" w:hAnsi="Cambria Math"/>
          </w:rPr>
          <m:t>j</m:t>
        </m:r>
      </m:oMath>
      <w:r>
        <w:t xml:space="preserve">-th debtor in the </w:t>
      </w:r>
      <m:oMath>
        <m:r>
          <w:rPr>
            <w:rFonts w:ascii="Cambria Math" w:hAnsi="Cambria Math"/>
          </w:rPr>
          <m:t>i</m:t>
        </m:r>
      </m:oMath>
      <w:r>
        <w:t>-th portfolio, we see that our formula generalizes the well known Vasicek’s formula for the distribution loss</w:t>
      </w:r>
      <w:r w:rsidR="00583DAF">
        <w:t xml:space="preserve"> </w:t>
      </w:r>
      <w:r w:rsidR="003D2B61">
        <w:t>[</w:t>
      </w:r>
      <w:r w:rsidR="003D2B61" w:rsidRPr="003D2B61">
        <w:t>Vasicek, Oldrich A. "Limiting loan loss probability distribution." Finance, Economics and Mathematics (1991): 147-148.</w:t>
      </w:r>
      <w:r w:rsidR="00583DAF">
        <w:t>]</w:t>
      </w:r>
      <w:r>
        <w:t>.</w:t>
      </w:r>
    </w:p>
    <w:p w14:paraId="20F009FC" w14:textId="6198B5C3" w:rsidR="00E95503" w:rsidRDefault="00E95503" w:rsidP="00E95503">
      <w:pPr>
        <w:pStyle w:val="BodyText"/>
      </w:pPr>
      <w:r>
        <w:t>Thanks to strict monotonicity of the functions</w:t>
      </w:r>
      <w:r w:rsidR="003D2B61">
        <w:t xml:space="preserve"> transforming the factors to the rates</w:t>
      </w:r>
      <w:r>
        <w:t xml:space="preserve">, the confidence intervals </w:t>
      </w:r>
      <w:r w:rsidR="003D2B61">
        <w:t>for</w:t>
      </w:r>
      <w:r>
        <w:t xml:space="preserve"> </w:t>
      </w:r>
      <m:oMath>
        <m:r>
          <w:rPr>
            <w:rFonts w:ascii="Cambria Math" w:hAnsi="Cambria Math"/>
          </w:rPr>
          <m:t>Q</m:t>
        </m:r>
      </m:oMath>
      <w:r>
        <w:t xml:space="preserve"> and G may be </w:t>
      </w:r>
      <w:r w:rsidR="003D2B61">
        <w:t xml:space="preserve">obtained by the same transformation. In particular, </w:t>
      </w:r>
      <w:r>
        <w:t xml:space="preserve">once </w:t>
      </w:r>
      <m:oMath>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L</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H</m:t>
            </m:r>
          </m:sup>
        </m:sSubSup>
        <m:r>
          <w:rPr>
            <w:rFonts w:ascii="Cambria Math" w:hAnsi="Cambria Math"/>
          </w:rPr>
          <m:t>]</m:t>
        </m:r>
      </m:oMath>
      <w:r>
        <w:t xml:space="preserve">, </w:t>
      </w:r>
      <m:oMath>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i,T</m:t>
            </m:r>
          </m:sub>
          <m:sup>
            <m:r>
              <w:rPr>
                <w:rFonts w:ascii="Cambria Math" w:hAnsi="Cambria Math"/>
              </w:rPr>
              <m:t>L</m:t>
            </m:r>
          </m:sup>
        </m:sSubSup>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i,T</m:t>
            </m:r>
          </m:sub>
          <m:sup>
            <m:r>
              <w:rPr>
                <w:rFonts w:ascii="Cambria Math" w:hAnsi="Cambria Math"/>
              </w:rPr>
              <m:t>H</m:t>
            </m:r>
          </m:sup>
        </m:sSubSup>
        <m:r>
          <w:rPr>
            <w:rFonts w:ascii="Cambria Math" w:hAnsi="Cambria Math"/>
          </w:rPr>
          <m:t>]</m:t>
        </m:r>
      </m:oMath>
      <w:r>
        <w:t xml:space="preserve"> are confidence intervals for future values of </w:t>
      </w:r>
      <m:oMath>
        <m:sSub>
          <m:sSubPr>
            <m:ctrlPr>
              <w:rPr>
                <w:rFonts w:ascii="Cambria Math" w:hAnsi="Cambria Math"/>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i,T</m:t>
            </m:r>
          </m:sub>
        </m:sSub>
      </m:oMath>
      <w:r>
        <w:t xml:space="preserve">, the intervals </w:t>
      </w:r>
      <m:oMath>
        <m:r>
          <w:rPr>
            <w:rFonts w:ascii="Cambria Math" w:hAnsi="Cambria Math"/>
          </w:rPr>
          <m:t>[φ(-</m:t>
        </m:r>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H</m:t>
            </m:r>
          </m:sup>
        </m:sSubSup>
        <m:r>
          <w:rPr>
            <w:rFonts w:ascii="Cambria Math" w:hAnsi="Cambria Math"/>
          </w:rPr>
          <m:t>),φ(-</m:t>
        </m:r>
        <m:sSubSup>
          <m:sSubSupPr>
            <m:ctrlPr>
              <w:rPr>
                <w:rFonts w:ascii="Cambria Math" w:hAnsi="Cambria Math"/>
              </w:rPr>
            </m:ctrlPr>
          </m:sSubSupPr>
          <m:e>
            <m:r>
              <w:rPr>
                <w:rFonts w:ascii="Cambria Math" w:hAnsi="Cambria Math"/>
              </w:rPr>
              <m:t>Y</m:t>
            </m:r>
          </m:e>
          <m:sub>
            <m:r>
              <w:rPr>
                <w:rFonts w:ascii="Cambria Math" w:hAnsi="Cambria Math"/>
              </w:rPr>
              <m:t>i,T</m:t>
            </m:r>
          </m:sub>
          <m:sup>
            <m:r>
              <w:rPr>
                <w:rFonts w:ascii="Cambria Math" w:hAnsi="Cambria Math"/>
              </w:rPr>
              <m:t>L</m:t>
            </m:r>
          </m:sup>
        </m:sSubSup>
        <m:r>
          <w:rPr>
            <w:rFonts w:ascii="Cambria Math" w:hAnsi="Cambria Math"/>
          </w:rPr>
          <m:t>)],</m:t>
        </m:r>
      </m:oMath>
      <w:r>
        <w:t xml:space="preserve"> </w:t>
      </w:r>
      <m:oMath>
        <m:r>
          <w:rPr>
            <w:rFonts w:ascii="Cambria Math" w:hAnsi="Cambria Math"/>
          </w:rPr>
          <m:t>[h(</m:t>
        </m:r>
        <m:sSubSup>
          <m:sSubSupPr>
            <m:ctrlPr>
              <w:rPr>
                <w:rFonts w:ascii="Cambria Math" w:hAnsi="Cambria Math"/>
              </w:rPr>
            </m:ctrlPr>
          </m:sSubSupPr>
          <m:e>
            <m:r>
              <w:rPr>
                <w:rFonts w:ascii="Cambria Math" w:hAnsi="Cambria Math"/>
              </w:rPr>
              <m:t>I</m:t>
            </m:r>
          </m:e>
          <m:sub>
            <m:r>
              <w:rPr>
                <w:rFonts w:ascii="Cambria Math" w:hAnsi="Cambria Math"/>
              </w:rPr>
              <m:t>i,T</m:t>
            </m:r>
          </m:sub>
          <m:sup>
            <m:r>
              <w:rPr>
                <w:rFonts w:ascii="Cambria Math" w:hAnsi="Cambria Math"/>
              </w:rPr>
              <m:t>H</m:t>
            </m:r>
          </m:sup>
        </m:sSub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),h(</m:t>
        </m:r>
        <m:sSubSup>
          <m:sSubSupPr>
            <m:ctrlPr>
              <w:rPr>
                <w:rFonts w:ascii="Cambria Math" w:hAnsi="Cambria Math"/>
              </w:rPr>
            </m:ctrlPr>
          </m:sSubSupPr>
          <m:e>
            <m:r>
              <w:rPr>
                <w:rFonts w:ascii="Cambria Math" w:hAnsi="Cambria Math"/>
              </w:rPr>
              <m:t>I</m:t>
            </m:r>
          </m:e>
          <m:sub>
            <m:r>
              <w:rPr>
                <w:rFonts w:ascii="Cambria Math" w:hAnsi="Cambria Math"/>
              </w:rPr>
              <m:t>i,T</m:t>
            </m:r>
          </m:sub>
          <m:sup>
            <m:r>
              <w:rPr>
                <w:rFonts w:ascii="Cambria Math" w:hAnsi="Cambria Math"/>
              </w:rPr>
              <m:t>L</m:t>
            </m:r>
          </m:sup>
        </m:sSub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r>
        <w:t xml:space="preserve">, may serve as confidence sets for </w:t>
      </w:r>
      <m:oMath>
        <m:sSub>
          <m:sSubPr>
            <m:ctrlPr>
              <w:rPr>
                <w:rFonts w:ascii="Cambria Math" w:hAnsi="Cambria Math"/>
              </w:rPr>
            </m:ctrlPr>
          </m:sSubPr>
          <m:e>
            <m:r>
              <w:rPr>
                <w:rFonts w:ascii="Cambria Math" w:hAnsi="Cambria Math"/>
              </w:rPr>
              <m:t>Q</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i,t</m:t>
            </m:r>
          </m:sub>
        </m:sSub>
        <m:r>
          <w:rPr>
            <w:rFonts w:ascii="Cambria Math" w:hAnsi="Cambria Math"/>
          </w:rPr>
          <m:t>,</m:t>
        </m:r>
      </m:oMath>
      <w:r>
        <w:t xml:space="preserve"> respectively.</w:t>
      </w:r>
    </w:p>
    <w:p w14:paraId="33BBDEF1" w14:textId="7365DCEC" w:rsidR="00E95503" w:rsidRDefault="00E95503" w:rsidP="00E95503">
      <w:pPr>
        <w:pStyle w:val="BodyText"/>
      </w:pPr>
      <w:r>
        <w:t xml:space="preserve">Contrary to </w:t>
      </w:r>
      <m:oMath>
        <m:sSub>
          <m:sSubPr>
            <m:ctrlPr>
              <w:rPr>
                <w:rFonts w:ascii="Cambria Math" w:hAnsi="Cambria Math"/>
              </w:rPr>
            </m:ctrlPr>
          </m:sSubPr>
          <m:e>
            <m:r>
              <w:rPr>
                <w:rFonts w:ascii="Cambria Math" w:hAnsi="Cambria Math"/>
              </w:rPr>
              <m:t>Q</m:t>
            </m:r>
          </m:e>
          <m:sub>
            <m:r>
              <w:rPr>
                <w:rFonts w:ascii="Cambria Math" w:hAnsi="Cambria Math"/>
              </w:rPr>
              <m:t>i,T</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i,T</m:t>
            </m:r>
          </m:sub>
        </m:sSub>
      </m:oMath>
      <w:r w:rsidR="003D2B61">
        <w:rPr>
          <w:rFonts w:eastAsiaTheme="minorEastAsia"/>
        </w:rPr>
        <w:t>,</w:t>
      </w:r>
      <w:r>
        <w:t xml:space="preserve"> </w:t>
      </w:r>
      <w:r w:rsidR="003D2B61">
        <w:t>the distribution</w:t>
      </w:r>
      <w:r>
        <w:t xml:space="preserve"> of </w:t>
      </w:r>
      <m:oMath>
        <m:sSub>
          <m:sSubPr>
            <m:ctrlPr>
              <w:rPr>
                <w:rFonts w:ascii="Cambria Math" w:hAnsi="Cambria Math"/>
              </w:rPr>
            </m:ctrlPr>
          </m:sSubPr>
          <m:e>
            <m:r>
              <w:rPr>
                <w:rFonts w:ascii="Cambria Math" w:hAnsi="Cambria Math"/>
              </w:rPr>
              <m:t>L</m:t>
            </m:r>
          </m:e>
          <m:sub>
            <m:r>
              <w:rPr>
                <w:rFonts w:ascii="Cambria Math" w:hAnsi="Cambria Math"/>
              </w:rPr>
              <m:t>i,T</m:t>
            </m:r>
          </m:sub>
        </m:sSub>
      </m:oMath>
      <w:r>
        <w:t xml:space="preserve"> </w:t>
      </w:r>
      <w:r w:rsidR="003D2B61">
        <w:t>is</w:t>
      </w:r>
      <w:r>
        <w:t xml:space="preserve"> not generally analytically tractable</w:t>
      </w:r>
      <w:r w:rsidR="003D2B61">
        <w:t xml:space="preserve">, because it is obtained by a nontrivial nonlinear transformation of dependent random variables. It may </w:t>
      </w:r>
      <w:r>
        <w:t>be, however, efficiently evaluated by Monte Carlo simulation.</w:t>
      </w:r>
    </w:p>
    <w:bookmarkEnd w:id="327"/>
    <w:p w14:paraId="24364071" w14:textId="008C0DB9" w:rsidR="00703929" w:rsidRPr="000465AB" w:rsidRDefault="00080D95" w:rsidP="00E95503">
      <w:pPr>
        <w:pStyle w:val="ListParagraph"/>
        <w:numPr>
          <w:ilvl w:val="0"/>
          <w:numId w:val="10"/>
        </w:numPr>
        <w:rPr>
          <w:b/>
          <w:sz w:val="28"/>
        </w:rPr>
      </w:pPr>
      <w:r w:rsidRPr="000465AB">
        <w:rPr>
          <w:b/>
          <w:sz w:val="28"/>
        </w:rPr>
        <w:t>Data</w:t>
      </w:r>
    </w:p>
    <w:p w14:paraId="306C71F6" w14:textId="4DC915CC" w:rsidR="00B432B7" w:rsidRDefault="00B432B7" w:rsidP="00B432B7">
      <w:r>
        <w:lastRenderedPageBreak/>
        <w:t>Loan corporate portfolio data are usually confidential, therefore hard to obtain. Thus we decided to apply our model to two US nationwide portfolios: the [X]</w:t>
      </w:r>
      <w:commentRangeStart w:id="334"/>
      <w:r>
        <w:t xml:space="preserve"> and [Y</w:t>
      </w:r>
      <w:commentRangeEnd w:id="334"/>
      <w:r>
        <w:t>],</w:t>
      </w:r>
      <w:r>
        <w:rPr>
          <w:rStyle w:val="CommentReference"/>
        </w:rPr>
        <w:commentReference w:id="334"/>
      </w:r>
      <w:r>
        <w:t xml:space="preserve"> for which loss data are publically accessible. Namely, for both the portfolios, particular mortgage delinquency rates, which are proportions of loans more than 30 days past due (30+) on the total balance, and residential and commercial mortgage charge off rates, which are proportions of charged off loans (net of recoveries) on the average total balance, are available at the United States Federal Reserve System and thus includes the US nationwide statistics. The time period covered ranges from 1991 to 2016 in a quarterly granularity. </w:t>
      </w:r>
    </w:p>
    <w:p w14:paraId="4B5CC328" w14:textId="77777777" w:rsidR="00B432B7" w:rsidRDefault="00B432B7" w:rsidP="00B432B7">
      <w:r>
        <w:t>For both the portfolios, we used the delinquency and charge-off rates as proxies for default and charge-off rates.</w:t>
      </w:r>
      <w:r>
        <w:rPr>
          <w:rFonts w:eastAsiaTheme="minorEastAsia"/>
        </w:rPr>
        <w:t xml:space="preserve">  Consequently, the LGDs were computed by (lgt)</w:t>
      </w:r>
    </w:p>
    <w:p w14:paraId="3AEE9A4F" w14:textId="40B7B8BD" w:rsidR="00C40715" w:rsidRDefault="00B432B7" w:rsidP="00B432B7">
      <w:r>
        <w:t>Table 4</w:t>
      </w:r>
      <w:r w:rsidRPr="00703929">
        <w:t>.1</w:t>
      </w:r>
      <w:r>
        <w:t xml:space="preserve"> and Figure 4</w:t>
      </w:r>
      <w:r w:rsidRPr="00703929">
        <w:t>.1</w:t>
      </w:r>
      <w:r>
        <w:t xml:space="preserve"> summarize descriptive statistics and show the time series of the DRs and LGDs of the residential and commercial portfolios</w:t>
      </w:r>
      <m:oMath>
        <m:r>
          <w:rPr>
            <w:rFonts w:ascii="Cambria Math" w:hAnsi="Cambria Math"/>
          </w:rPr>
          <m:t>.</m:t>
        </m:r>
      </m:oMath>
      <w:r>
        <w:rPr>
          <w:rFonts w:eastAsiaTheme="minorEastAsia"/>
        </w:rPr>
        <w:t xml:space="preserve"> </w:t>
      </w:r>
      <w:r>
        <w:t>From the Figure 4</w:t>
      </w:r>
      <w:r w:rsidRPr="00703929">
        <w:t>.1</w:t>
      </w:r>
      <w:r>
        <w:t xml:space="preserve"> it is obvious that the time series are correlated. Also, the recent economic crisis, which started in the US in late 2007 and impacted the US mortgage and real estate markets excessively is visible, as all the time series rocketed up to multiples of their preceding values between 2007 and 2010</w:t>
      </w:r>
    </w:p>
    <w:p w14:paraId="6EA29473" w14:textId="77777777" w:rsidR="00C40715" w:rsidRDefault="00C40715" w:rsidP="00080D95"/>
    <w:p w14:paraId="6E25F21E" w14:textId="77777777" w:rsidR="00C40715" w:rsidRDefault="00C40715" w:rsidP="00080D95"/>
    <w:tbl>
      <w:tblPr>
        <w:tblStyle w:val="TableGrid"/>
        <w:tblW w:w="0" w:type="auto"/>
        <w:tblLayout w:type="fixed"/>
        <w:tblLook w:val="04A0" w:firstRow="1" w:lastRow="0" w:firstColumn="1" w:lastColumn="0" w:noHBand="0" w:noVBand="1"/>
      </w:tblPr>
      <w:tblGrid>
        <w:gridCol w:w="2268"/>
        <w:gridCol w:w="1782"/>
        <w:gridCol w:w="1782"/>
        <w:gridCol w:w="1782"/>
        <w:gridCol w:w="1782"/>
      </w:tblGrid>
      <w:tr w:rsidR="005A0C40" w:rsidRPr="005E1024" w14:paraId="1CDB6C55" w14:textId="77777777" w:rsidTr="005A0C40">
        <w:trPr>
          <w:trHeight w:val="537"/>
        </w:trPr>
        <w:tc>
          <w:tcPr>
            <w:tcW w:w="2268" w:type="dxa"/>
          </w:tcPr>
          <w:p w14:paraId="031B1E40" w14:textId="77777777" w:rsidR="005A0C40" w:rsidRPr="005E1024" w:rsidRDefault="005A0C40" w:rsidP="005A0C40">
            <w:pPr>
              <w:tabs>
                <w:tab w:val="center" w:pos="4590"/>
              </w:tabs>
              <w:rPr>
                <w:b/>
              </w:rPr>
            </w:pPr>
            <w:r w:rsidRPr="005E1024">
              <w:rPr>
                <w:b/>
              </w:rPr>
              <w:t>Statistic</w:t>
            </w:r>
          </w:p>
        </w:tc>
        <w:tc>
          <w:tcPr>
            <w:tcW w:w="1782" w:type="dxa"/>
          </w:tcPr>
          <w:p w14:paraId="4BB5DA5D" w14:textId="556EF415" w:rsidR="005A0C40" w:rsidRPr="005E1024" w:rsidRDefault="005A0C40" w:rsidP="003C46F0">
            <w:pPr>
              <w:tabs>
                <w:tab w:val="center" w:pos="4590"/>
              </w:tabs>
              <w:rPr>
                <w:b/>
              </w:rPr>
            </w:pPr>
            <w:r w:rsidRPr="005E1024">
              <w:rPr>
                <w:b/>
              </w:rPr>
              <w:t>30+ delinquency rate</w:t>
            </w:r>
            <w:r>
              <w:rPr>
                <w:b/>
              </w:rPr>
              <w:t xml:space="preserve"> </w:t>
            </w:r>
            <w:r w:rsidR="003C46F0">
              <w:rPr>
                <w:b/>
              </w:rPr>
              <w:t>residential</w:t>
            </w:r>
          </w:p>
        </w:tc>
        <w:tc>
          <w:tcPr>
            <w:tcW w:w="1782" w:type="dxa"/>
          </w:tcPr>
          <w:p w14:paraId="6F7D539E" w14:textId="5AC7BBBB" w:rsidR="005A0C40" w:rsidRPr="005E1024" w:rsidRDefault="005A0C40" w:rsidP="003C46F0">
            <w:pPr>
              <w:tabs>
                <w:tab w:val="center" w:pos="4590"/>
              </w:tabs>
              <w:rPr>
                <w:b/>
              </w:rPr>
            </w:pPr>
            <w:r w:rsidRPr="005E1024">
              <w:rPr>
                <w:b/>
              </w:rPr>
              <w:t>Charge-off rate</w:t>
            </w:r>
            <w:r>
              <w:rPr>
                <w:b/>
              </w:rPr>
              <w:t xml:space="preserve"> </w:t>
            </w:r>
            <w:r w:rsidR="003C46F0">
              <w:rPr>
                <w:b/>
              </w:rPr>
              <w:t>residential</w:t>
            </w:r>
          </w:p>
        </w:tc>
        <w:tc>
          <w:tcPr>
            <w:tcW w:w="1782" w:type="dxa"/>
          </w:tcPr>
          <w:p w14:paraId="4264215E" w14:textId="4A68DA53" w:rsidR="005A0C40" w:rsidRPr="005E1024" w:rsidRDefault="005A0C40" w:rsidP="003C46F0">
            <w:pPr>
              <w:tabs>
                <w:tab w:val="center" w:pos="4590"/>
              </w:tabs>
              <w:rPr>
                <w:b/>
              </w:rPr>
            </w:pPr>
            <w:r w:rsidRPr="005E1024">
              <w:rPr>
                <w:b/>
              </w:rPr>
              <w:t>30+ delinquency rate</w:t>
            </w:r>
            <w:r>
              <w:rPr>
                <w:b/>
              </w:rPr>
              <w:t xml:space="preserve"> </w:t>
            </w:r>
            <w:r w:rsidR="003C46F0">
              <w:rPr>
                <w:b/>
              </w:rPr>
              <w:t>commercial</w:t>
            </w:r>
          </w:p>
        </w:tc>
        <w:tc>
          <w:tcPr>
            <w:tcW w:w="1782" w:type="dxa"/>
          </w:tcPr>
          <w:p w14:paraId="1660DBC2" w14:textId="32CAAAED" w:rsidR="005A0C40" w:rsidRPr="005E1024" w:rsidRDefault="005A0C40" w:rsidP="003C46F0">
            <w:pPr>
              <w:tabs>
                <w:tab w:val="center" w:pos="4590"/>
              </w:tabs>
              <w:rPr>
                <w:b/>
              </w:rPr>
            </w:pPr>
            <w:r w:rsidRPr="005E1024">
              <w:rPr>
                <w:b/>
              </w:rPr>
              <w:t>Charge-off rate</w:t>
            </w:r>
            <w:r>
              <w:rPr>
                <w:b/>
              </w:rPr>
              <w:t xml:space="preserve"> </w:t>
            </w:r>
            <w:r w:rsidR="003C46F0">
              <w:rPr>
                <w:b/>
              </w:rPr>
              <w:t>commercial</w:t>
            </w:r>
          </w:p>
        </w:tc>
      </w:tr>
      <w:tr w:rsidR="005A0C40" w:rsidRPr="005E1024" w14:paraId="7B195106" w14:textId="77777777" w:rsidTr="005A0C40">
        <w:trPr>
          <w:trHeight w:val="537"/>
        </w:trPr>
        <w:tc>
          <w:tcPr>
            <w:tcW w:w="2268" w:type="dxa"/>
            <w:vAlign w:val="center"/>
          </w:tcPr>
          <w:p w14:paraId="28D7BDF7" w14:textId="77777777" w:rsidR="005A0C40" w:rsidRPr="005E1024" w:rsidRDefault="005A0C40" w:rsidP="005A0C40">
            <w:pPr>
              <w:tabs>
                <w:tab w:val="center" w:pos="4590"/>
              </w:tabs>
            </w:pPr>
            <w:r>
              <w:t>Mean value</w:t>
            </w:r>
          </w:p>
        </w:tc>
        <w:tc>
          <w:tcPr>
            <w:tcW w:w="1782" w:type="dxa"/>
            <w:vAlign w:val="center"/>
          </w:tcPr>
          <w:p w14:paraId="4941A5D9" w14:textId="49B3B196" w:rsidR="005A0C40" w:rsidRDefault="005A0C40" w:rsidP="003C46F0">
            <w:pPr>
              <w:tabs>
                <w:tab w:val="center" w:pos="4590"/>
              </w:tabs>
              <w:jc w:val="right"/>
            </w:pPr>
            <w:r>
              <w:t>0.04</w:t>
            </w:r>
            <w:r w:rsidR="003C46F0">
              <w:t>1188</w:t>
            </w:r>
          </w:p>
        </w:tc>
        <w:tc>
          <w:tcPr>
            <w:tcW w:w="1782" w:type="dxa"/>
            <w:vAlign w:val="center"/>
          </w:tcPr>
          <w:p w14:paraId="61FAD5EB" w14:textId="7CC8332C" w:rsidR="005A0C40" w:rsidRDefault="005A0C40" w:rsidP="003C46F0">
            <w:pPr>
              <w:tabs>
                <w:tab w:val="center" w:pos="4590"/>
              </w:tabs>
              <w:jc w:val="right"/>
            </w:pPr>
            <w:r>
              <w:t>0.00</w:t>
            </w:r>
            <w:r w:rsidR="003C46F0">
              <w:t>4693</w:t>
            </w:r>
          </w:p>
        </w:tc>
        <w:tc>
          <w:tcPr>
            <w:tcW w:w="1782" w:type="dxa"/>
            <w:vAlign w:val="center"/>
          </w:tcPr>
          <w:p w14:paraId="779F7256" w14:textId="5F947C16" w:rsidR="005A0C40" w:rsidRPr="005E1024" w:rsidRDefault="005A0C40" w:rsidP="003C46F0">
            <w:pPr>
              <w:tabs>
                <w:tab w:val="center" w:pos="4590"/>
              </w:tabs>
              <w:jc w:val="right"/>
            </w:pPr>
            <w:r>
              <w:t>0.</w:t>
            </w:r>
            <w:r w:rsidRPr="005E1024">
              <w:t>0</w:t>
            </w:r>
            <w:r w:rsidR="003C46F0">
              <w:t>38408</w:t>
            </w:r>
          </w:p>
        </w:tc>
        <w:tc>
          <w:tcPr>
            <w:tcW w:w="1782" w:type="dxa"/>
            <w:vAlign w:val="center"/>
          </w:tcPr>
          <w:p w14:paraId="3AF243A1" w14:textId="612C3219" w:rsidR="005A0C40" w:rsidRPr="005E1024" w:rsidRDefault="005A0C40" w:rsidP="003C46F0">
            <w:pPr>
              <w:tabs>
                <w:tab w:val="center" w:pos="4590"/>
              </w:tabs>
              <w:ind w:firstLine="720"/>
              <w:jc w:val="right"/>
            </w:pPr>
            <w:r>
              <w:t>0.00</w:t>
            </w:r>
            <w:r w:rsidR="003C46F0">
              <w:t>9065</w:t>
            </w:r>
          </w:p>
        </w:tc>
      </w:tr>
      <w:tr w:rsidR="005A0C40" w:rsidRPr="005E1024" w14:paraId="4641F695" w14:textId="77777777" w:rsidTr="005A0C40">
        <w:trPr>
          <w:trHeight w:val="537"/>
        </w:trPr>
        <w:tc>
          <w:tcPr>
            <w:tcW w:w="2268" w:type="dxa"/>
            <w:vAlign w:val="center"/>
          </w:tcPr>
          <w:p w14:paraId="154655B5" w14:textId="77777777" w:rsidR="005A0C40" w:rsidRPr="005E1024" w:rsidRDefault="005A0C40" w:rsidP="005A0C40">
            <w:r>
              <w:t>Media</w:t>
            </w:r>
            <w:r w:rsidRPr="005E1024">
              <w:t xml:space="preserve">n                     </w:t>
            </w:r>
          </w:p>
        </w:tc>
        <w:tc>
          <w:tcPr>
            <w:tcW w:w="1782" w:type="dxa"/>
            <w:vAlign w:val="center"/>
          </w:tcPr>
          <w:p w14:paraId="4A8FE693" w14:textId="4EF8AB38" w:rsidR="005A0C40" w:rsidRDefault="005A0C40" w:rsidP="003C46F0">
            <w:pPr>
              <w:jc w:val="right"/>
            </w:pPr>
            <w:r>
              <w:t>0.02</w:t>
            </w:r>
            <w:r w:rsidR="003C46F0">
              <w:t>3051</w:t>
            </w:r>
          </w:p>
        </w:tc>
        <w:tc>
          <w:tcPr>
            <w:tcW w:w="1782" w:type="dxa"/>
            <w:vAlign w:val="center"/>
          </w:tcPr>
          <w:p w14:paraId="2B7BF727" w14:textId="2B8E1DB9" w:rsidR="005A0C40" w:rsidRDefault="005A0C40" w:rsidP="003C46F0">
            <w:pPr>
              <w:jc w:val="right"/>
            </w:pPr>
            <w:r>
              <w:t>0.00</w:t>
            </w:r>
            <w:r w:rsidR="003C46F0">
              <w:t>1584</w:t>
            </w:r>
          </w:p>
        </w:tc>
        <w:tc>
          <w:tcPr>
            <w:tcW w:w="1782" w:type="dxa"/>
            <w:vAlign w:val="center"/>
          </w:tcPr>
          <w:p w14:paraId="4652C46A" w14:textId="061699A1" w:rsidR="005A0C40" w:rsidRPr="005E1024" w:rsidRDefault="005A0C40" w:rsidP="003C46F0">
            <w:pPr>
              <w:jc w:val="right"/>
            </w:pPr>
            <w:r>
              <w:t>0.</w:t>
            </w:r>
            <w:r w:rsidRPr="005E1024">
              <w:t>0</w:t>
            </w:r>
            <w:r w:rsidR="003C46F0">
              <w:t>225</w:t>
            </w:r>
            <w:r w:rsidRPr="005E1024">
              <w:t>00</w:t>
            </w:r>
          </w:p>
        </w:tc>
        <w:tc>
          <w:tcPr>
            <w:tcW w:w="1782" w:type="dxa"/>
            <w:vAlign w:val="center"/>
          </w:tcPr>
          <w:p w14:paraId="7045F12B" w14:textId="2219C143" w:rsidR="005A0C40" w:rsidRPr="005E1024" w:rsidRDefault="005A0C40" w:rsidP="003C46F0">
            <w:pPr>
              <w:tabs>
                <w:tab w:val="left" w:pos="1725"/>
              </w:tabs>
              <w:jc w:val="right"/>
            </w:pPr>
            <w:r>
              <w:t>0.00</w:t>
            </w:r>
            <w:r w:rsidR="003C46F0">
              <w:t>2884</w:t>
            </w:r>
          </w:p>
        </w:tc>
      </w:tr>
      <w:tr w:rsidR="005A0C40" w:rsidRPr="005E1024" w14:paraId="3FCC0393" w14:textId="77777777" w:rsidTr="005A0C40">
        <w:trPr>
          <w:trHeight w:val="537"/>
        </w:trPr>
        <w:tc>
          <w:tcPr>
            <w:tcW w:w="2268" w:type="dxa"/>
            <w:vAlign w:val="center"/>
          </w:tcPr>
          <w:p w14:paraId="6B9D849F" w14:textId="77777777" w:rsidR="005A0C40" w:rsidRPr="005E1024" w:rsidRDefault="005A0C40" w:rsidP="005A0C40">
            <w:r w:rsidRPr="005E1024">
              <w:t xml:space="preserve">Minimum                    </w:t>
            </w:r>
          </w:p>
        </w:tc>
        <w:tc>
          <w:tcPr>
            <w:tcW w:w="1782" w:type="dxa"/>
            <w:vAlign w:val="center"/>
          </w:tcPr>
          <w:p w14:paraId="04987EB8" w14:textId="46401CF4" w:rsidR="005A0C40" w:rsidRDefault="005A0C40" w:rsidP="003C46F0">
            <w:pPr>
              <w:jc w:val="right"/>
            </w:pPr>
            <w:r>
              <w:t>0.0</w:t>
            </w:r>
            <w:r w:rsidR="003C46F0">
              <w:t>13358</w:t>
            </w:r>
          </w:p>
        </w:tc>
        <w:tc>
          <w:tcPr>
            <w:tcW w:w="1782" w:type="dxa"/>
            <w:vAlign w:val="center"/>
          </w:tcPr>
          <w:p w14:paraId="2A2D34D0" w14:textId="3E00BC86" w:rsidR="005A0C40" w:rsidRDefault="005A0C40" w:rsidP="003C46F0">
            <w:pPr>
              <w:jc w:val="right"/>
            </w:pPr>
            <w:r>
              <w:t>0.000</w:t>
            </w:r>
            <w:r w:rsidR="003C46F0">
              <w:t>673</w:t>
            </w:r>
          </w:p>
        </w:tc>
        <w:tc>
          <w:tcPr>
            <w:tcW w:w="1782" w:type="dxa"/>
            <w:vAlign w:val="center"/>
          </w:tcPr>
          <w:p w14:paraId="14F5C771" w14:textId="0E946684" w:rsidR="005A0C40" w:rsidRPr="005E1024" w:rsidRDefault="005A0C40" w:rsidP="003C46F0">
            <w:pPr>
              <w:jc w:val="right"/>
            </w:pPr>
            <w:r>
              <w:t>0.</w:t>
            </w:r>
            <w:r w:rsidRPr="005E1024">
              <w:t>0</w:t>
            </w:r>
            <w:r w:rsidR="003C46F0">
              <w:t>085</w:t>
            </w:r>
            <w:r w:rsidRPr="005E1024">
              <w:t>00</w:t>
            </w:r>
          </w:p>
        </w:tc>
        <w:tc>
          <w:tcPr>
            <w:tcW w:w="1782" w:type="dxa"/>
            <w:vAlign w:val="center"/>
          </w:tcPr>
          <w:p w14:paraId="33F1014F" w14:textId="1C7A06DB" w:rsidR="005A0C40" w:rsidRPr="005E1024" w:rsidRDefault="005A0C40" w:rsidP="005A0C40">
            <w:pPr>
              <w:jc w:val="right"/>
            </w:pPr>
            <w:r>
              <w:t>0</w:t>
            </w:r>
            <w:r w:rsidR="003C46F0">
              <w:t>.000100</w:t>
            </w:r>
          </w:p>
        </w:tc>
      </w:tr>
      <w:tr w:rsidR="005A0C40" w:rsidRPr="005E1024" w14:paraId="440DFE49" w14:textId="77777777" w:rsidTr="005A0C40">
        <w:trPr>
          <w:trHeight w:val="537"/>
        </w:trPr>
        <w:tc>
          <w:tcPr>
            <w:tcW w:w="2268" w:type="dxa"/>
            <w:vAlign w:val="center"/>
          </w:tcPr>
          <w:p w14:paraId="10B1EA02" w14:textId="77777777" w:rsidR="005A0C40" w:rsidRPr="005E1024" w:rsidRDefault="005A0C40" w:rsidP="005A0C40">
            <w:r w:rsidRPr="005E1024">
              <w:t xml:space="preserve">Maximum                     </w:t>
            </w:r>
          </w:p>
        </w:tc>
        <w:tc>
          <w:tcPr>
            <w:tcW w:w="1782" w:type="dxa"/>
            <w:vAlign w:val="center"/>
          </w:tcPr>
          <w:p w14:paraId="252D3F7B" w14:textId="5922BABA" w:rsidR="005A0C40" w:rsidRDefault="005A0C40" w:rsidP="003C46F0">
            <w:pPr>
              <w:jc w:val="right"/>
            </w:pPr>
            <w:r>
              <w:t>0.</w:t>
            </w:r>
            <w:r w:rsidR="003C46F0">
              <w:t>110150</w:t>
            </w:r>
          </w:p>
        </w:tc>
        <w:tc>
          <w:tcPr>
            <w:tcW w:w="1782" w:type="dxa"/>
            <w:vAlign w:val="center"/>
          </w:tcPr>
          <w:p w14:paraId="4ACE30B2" w14:textId="58CD5AD6" w:rsidR="005A0C40" w:rsidRDefault="005A0C40" w:rsidP="003C46F0">
            <w:pPr>
              <w:jc w:val="right"/>
            </w:pPr>
            <w:r>
              <w:t>0.0</w:t>
            </w:r>
            <w:r w:rsidR="003C46F0">
              <w:t>27057</w:t>
            </w:r>
          </w:p>
        </w:tc>
        <w:tc>
          <w:tcPr>
            <w:tcW w:w="1782" w:type="dxa"/>
            <w:vAlign w:val="center"/>
          </w:tcPr>
          <w:p w14:paraId="146B0CC5" w14:textId="32A83D99" w:rsidR="005A0C40" w:rsidRPr="005E1024" w:rsidRDefault="005A0C40" w:rsidP="003C46F0">
            <w:pPr>
              <w:jc w:val="right"/>
            </w:pPr>
            <w:r>
              <w:t>0.</w:t>
            </w:r>
            <w:r w:rsidRPr="005E1024">
              <w:t>12</w:t>
            </w:r>
            <w:r w:rsidR="003C46F0">
              <w:t>06</w:t>
            </w:r>
            <w:r w:rsidRPr="005E1024">
              <w:t>0</w:t>
            </w:r>
            <w:r w:rsidR="003C46F0">
              <w:t>0</w:t>
            </w:r>
          </w:p>
        </w:tc>
        <w:tc>
          <w:tcPr>
            <w:tcW w:w="1782" w:type="dxa"/>
            <w:vAlign w:val="center"/>
          </w:tcPr>
          <w:p w14:paraId="69D5A453" w14:textId="2CD680CD" w:rsidR="005A0C40" w:rsidRPr="005E1024" w:rsidRDefault="005A0C40" w:rsidP="003C46F0">
            <w:pPr>
              <w:jc w:val="right"/>
            </w:pPr>
            <w:r>
              <w:t>0.</w:t>
            </w:r>
            <w:r w:rsidRPr="005E1024">
              <w:t>0</w:t>
            </w:r>
            <w:r w:rsidR="003C46F0">
              <w:t>36297</w:t>
            </w:r>
          </w:p>
        </w:tc>
      </w:tr>
      <w:tr w:rsidR="005A0C40" w:rsidRPr="005E1024" w14:paraId="7B825519" w14:textId="77777777" w:rsidTr="005A0C40">
        <w:trPr>
          <w:trHeight w:val="537"/>
        </w:trPr>
        <w:tc>
          <w:tcPr>
            <w:tcW w:w="2268" w:type="dxa"/>
            <w:vAlign w:val="center"/>
          </w:tcPr>
          <w:p w14:paraId="67E11334" w14:textId="77777777" w:rsidR="005A0C40" w:rsidRPr="005E1024" w:rsidRDefault="005A0C40" w:rsidP="005A0C40">
            <w:r>
              <w:t>Standard deviation</w:t>
            </w:r>
          </w:p>
        </w:tc>
        <w:tc>
          <w:tcPr>
            <w:tcW w:w="1782" w:type="dxa"/>
            <w:vAlign w:val="center"/>
          </w:tcPr>
          <w:p w14:paraId="31321CA2" w14:textId="10058328" w:rsidR="005A0C40" w:rsidRDefault="005A0C40" w:rsidP="003C46F0">
            <w:pPr>
              <w:jc w:val="right"/>
            </w:pPr>
            <w:r>
              <w:t>0.</w:t>
            </w:r>
            <w:r w:rsidR="003C46F0">
              <w:t>030813</w:t>
            </w:r>
          </w:p>
        </w:tc>
        <w:tc>
          <w:tcPr>
            <w:tcW w:w="1782" w:type="dxa"/>
            <w:vAlign w:val="center"/>
          </w:tcPr>
          <w:p w14:paraId="1A8891FD" w14:textId="6C832F54" w:rsidR="005A0C40" w:rsidRDefault="005A0C40" w:rsidP="003C46F0">
            <w:pPr>
              <w:jc w:val="right"/>
            </w:pPr>
            <w:r>
              <w:t>0.0</w:t>
            </w:r>
            <w:r w:rsidR="003C46F0">
              <w:t>06504</w:t>
            </w:r>
          </w:p>
        </w:tc>
        <w:tc>
          <w:tcPr>
            <w:tcW w:w="1782" w:type="dxa"/>
            <w:vAlign w:val="center"/>
          </w:tcPr>
          <w:p w14:paraId="40AAA62E" w14:textId="635A7405" w:rsidR="005A0C40" w:rsidRPr="005E1024" w:rsidRDefault="005A0C40" w:rsidP="003C46F0">
            <w:pPr>
              <w:jc w:val="right"/>
            </w:pPr>
            <w:r>
              <w:t>0.</w:t>
            </w:r>
            <w:r w:rsidRPr="005E1024">
              <w:t>03</w:t>
            </w:r>
            <w:r w:rsidR="003C46F0">
              <w:t>1300</w:t>
            </w:r>
          </w:p>
        </w:tc>
        <w:tc>
          <w:tcPr>
            <w:tcW w:w="1782" w:type="dxa"/>
            <w:vAlign w:val="center"/>
          </w:tcPr>
          <w:p w14:paraId="6DB608F3" w14:textId="7DBACFD3" w:rsidR="005A0C40" w:rsidRPr="005E1024" w:rsidRDefault="005A0C40" w:rsidP="003C46F0">
            <w:pPr>
              <w:jc w:val="right"/>
            </w:pPr>
            <w:r>
              <w:t>0.</w:t>
            </w:r>
            <w:r w:rsidRPr="005E1024">
              <w:t>0</w:t>
            </w:r>
            <w:r w:rsidR="003C46F0">
              <w:t>10536</w:t>
            </w:r>
          </w:p>
        </w:tc>
      </w:tr>
      <w:tr w:rsidR="005A0C40" w:rsidRPr="005E1024" w14:paraId="56A59E53" w14:textId="77777777" w:rsidTr="005A0C40">
        <w:trPr>
          <w:trHeight w:val="537"/>
        </w:trPr>
        <w:tc>
          <w:tcPr>
            <w:tcW w:w="2268" w:type="dxa"/>
            <w:vAlign w:val="center"/>
          </w:tcPr>
          <w:p w14:paraId="5207A5FA" w14:textId="77777777" w:rsidR="005A0C40" w:rsidRPr="005E1024" w:rsidRDefault="005A0C40" w:rsidP="005A0C40">
            <w:r>
              <w:t>Variance</w:t>
            </w:r>
          </w:p>
        </w:tc>
        <w:tc>
          <w:tcPr>
            <w:tcW w:w="1782" w:type="dxa"/>
            <w:vAlign w:val="center"/>
          </w:tcPr>
          <w:p w14:paraId="798560B7" w14:textId="78D6113B" w:rsidR="005A0C40" w:rsidRDefault="005A0C40" w:rsidP="003C46F0">
            <w:pPr>
              <w:jc w:val="right"/>
            </w:pPr>
            <w:r>
              <w:t>0.</w:t>
            </w:r>
            <w:r w:rsidR="003C46F0">
              <w:t>74810</w:t>
            </w:r>
          </w:p>
        </w:tc>
        <w:tc>
          <w:tcPr>
            <w:tcW w:w="1782" w:type="dxa"/>
            <w:vAlign w:val="center"/>
          </w:tcPr>
          <w:p w14:paraId="57FF3F08" w14:textId="5A852AF5" w:rsidR="005A0C40" w:rsidRDefault="005A0C40" w:rsidP="003C46F0">
            <w:pPr>
              <w:jc w:val="right"/>
            </w:pPr>
            <w:r>
              <w:t>1.</w:t>
            </w:r>
            <w:r w:rsidR="003C46F0">
              <w:t>3858</w:t>
            </w:r>
          </w:p>
        </w:tc>
        <w:tc>
          <w:tcPr>
            <w:tcW w:w="1782" w:type="dxa"/>
            <w:vAlign w:val="center"/>
          </w:tcPr>
          <w:p w14:paraId="0A775871" w14:textId="4A671CD7" w:rsidR="005A0C40" w:rsidRPr="005E1024" w:rsidRDefault="005A0C40" w:rsidP="003C46F0">
            <w:pPr>
              <w:jc w:val="right"/>
            </w:pPr>
            <w:r>
              <w:t>0.</w:t>
            </w:r>
            <w:r w:rsidR="003C46F0">
              <w:t>81495</w:t>
            </w:r>
          </w:p>
        </w:tc>
        <w:tc>
          <w:tcPr>
            <w:tcW w:w="1782" w:type="dxa"/>
            <w:vAlign w:val="center"/>
          </w:tcPr>
          <w:p w14:paraId="1F889AC1" w14:textId="2BE6A0DC" w:rsidR="005A0C40" w:rsidRPr="005E1024" w:rsidRDefault="005A0C40" w:rsidP="003C46F0">
            <w:pPr>
              <w:jc w:val="right"/>
            </w:pPr>
            <w:r>
              <w:t>1.</w:t>
            </w:r>
            <w:r w:rsidR="003C46F0">
              <w:t>1623</w:t>
            </w:r>
          </w:p>
        </w:tc>
      </w:tr>
      <w:tr w:rsidR="005A0C40" w:rsidRPr="005E1024" w14:paraId="0842F0B5" w14:textId="77777777" w:rsidTr="005A0C40">
        <w:trPr>
          <w:trHeight w:val="537"/>
        </w:trPr>
        <w:tc>
          <w:tcPr>
            <w:tcW w:w="2268" w:type="dxa"/>
            <w:vAlign w:val="center"/>
          </w:tcPr>
          <w:p w14:paraId="2AB7C98B" w14:textId="77777777" w:rsidR="005A0C40" w:rsidRPr="005E1024" w:rsidRDefault="005A0C40" w:rsidP="005A0C40">
            <w:r>
              <w:t>Skewness</w:t>
            </w:r>
            <w:r w:rsidRPr="005E1024">
              <w:t xml:space="preserve">                      </w:t>
            </w:r>
          </w:p>
        </w:tc>
        <w:tc>
          <w:tcPr>
            <w:tcW w:w="1782" w:type="dxa"/>
            <w:vAlign w:val="center"/>
          </w:tcPr>
          <w:p w14:paraId="7B5C9CF9" w14:textId="4ADDC4AE" w:rsidR="005A0C40" w:rsidRDefault="005A0C40" w:rsidP="003C46F0">
            <w:pPr>
              <w:jc w:val="right"/>
            </w:pPr>
            <w:r>
              <w:t>1.</w:t>
            </w:r>
            <w:r w:rsidR="003C46F0">
              <w:t>1154</w:t>
            </w:r>
          </w:p>
        </w:tc>
        <w:tc>
          <w:tcPr>
            <w:tcW w:w="1782" w:type="dxa"/>
            <w:vAlign w:val="center"/>
          </w:tcPr>
          <w:p w14:paraId="0FFFB82A" w14:textId="0F77C1A5" w:rsidR="005A0C40" w:rsidRDefault="005A0C40" w:rsidP="003C46F0">
            <w:pPr>
              <w:jc w:val="right"/>
            </w:pPr>
            <w:r>
              <w:t>1.</w:t>
            </w:r>
            <w:r w:rsidR="003C46F0">
              <w:t>8399</w:t>
            </w:r>
          </w:p>
        </w:tc>
        <w:tc>
          <w:tcPr>
            <w:tcW w:w="1782" w:type="dxa"/>
            <w:vAlign w:val="center"/>
          </w:tcPr>
          <w:p w14:paraId="67BBA8D8" w14:textId="198380EB" w:rsidR="005A0C40" w:rsidRPr="005E1024" w:rsidRDefault="005A0C40" w:rsidP="003C46F0">
            <w:pPr>
              <w:jc w:val="right"/>
            </w:pPr>
            <w:r>
              <w:t>1.</w:t>
            </w:r>
            <w:r w:rsidRPr="005E1024">
              <w:t>1</w:t>
            </w:r>
            <w:r w:rsidR="003C46F0">
              <w:t>312</w:t>
            </w:r>
          </w:p>
        </w:tc>
        <w:tc>
          <w:tcPr>
            <w:tcW w:w="1782" w:type="dxa"/>
            <w:vAlign w:val="center"/>
          </w:tcPr>
          <w:p w14:paraId="25494E06" w14:textId="6392D3D1" w:rsidR="005A0C40" w:rsidRPr="005E1024" w:rsidRDefault="005A0C40" w:rsidP="003C46F0">
            <w:pPr>
              <w:jc w:val="right"/>
            </w:pPr>
            <w:r>
              <w:t>1.</w:t>
            </w:r>
            <w:r w:rsidR="003C46F0">
              <w:t>1850</w:t>
            </w:r>
          </w:p>
        </w:tc>
      </w:tr>
      <w:tr w:rsidR="005A0C40" w:rsidRPr="005E1024" w14:paraId="33325605" w14:textId="77777777" w:rsidTr="005A0C40">
        <w:trPr>
          <w:trHeight w:val="537"/>
        </w:trPr>
        <w:tc>
          <w:tcPr>
            <w:tcW w:w="2268" w:type="dxa"/>
            <w:vAlign w:val="center"/>
          </w:tcPr>
          <w:p w14:paraId="0B190FE5" w14:textId="7FA94512" w:rsidR="005A0C40" w:rsidRPr="005E1024" w:rsidRDefault="003C46F0" w:rsidP="005A0C40">
            <w:r>
              <w:t>Excess k</w:t>
            </w:r>
            <w:r w:rsidR="005A0C40">
              <w:t>urtosis</w:t>
            </w:r>
          </w:p>
        </w:tc>
        <w:tc>
          <w:tcPr>
            <w:tcW w:w="1782" w:type="dxa"/>
            <w:vAlign w:val="center"/>
          </w:tcPr>
          <w:p w14:paraId="10BFED48" w14:textId="142AE9BF" w:rsidR="005A0C40" w:rsidRDefault="003C46F0" w:rsidP="003C46F0">
            <w:pPr>
              <w:jc w:val="right"/>
            </w:pPr>
            <w:r>
              <w:t>-0.332530</w:t>
            </w:r>
          </w:p>
        </w:tc>
        <w:tc>
          <w:tcPr>
            <w:tcW w:w="1782" w:type="dxa"/>
            <w:vAlign w:val="center"/>
          </w:tcPr>
          <w:p w14:paraId="6603B4B9" w14:textId="2F63ACC5" w:rsidR="005A0C40" w:rsidRDefault="003C46F0" w:rsidP="003C46F0">
            <w:pPr>
              <w:jc w:val="right"/>
            </w:pPr>
            <w:r>
              <w:t>2</w:t>
            </w:r>
            <w:r w:rsidR="005A0C40">
              <w:t>.</w:t>
            </w:r>
            <w:r>
              <w:t>1346</w:t>
            </w:r>
          </w:p>
        </w:tc>
        <w:tc>
          <w:tcPr>
            <w:tcW w:w="1782" w:type="dxa"/>
            <w:vAlign w:val="center"/>
          </w:tcPr>
          <w:p w14:paraId="5B838A3F" w14:textId="044E1AA1" w:rsidR="005A0C40" w:rsidRPr="005E1024" w:rsidRDefault="005A0C40" w:rsidP="003C46F0">
            <w:pPr>
              <w:jc w:val="right"/>
            </w:pPr>
            <w:r>
              <w:t>0.</w:t>
            </w:r>
            <w:r w:rsidR="003C46F0">
              <w:t>091479</w:t>
            </w:r>
          </w:p>
        </w:tc>
        <w:tc>
          <w:tcPr>
            <w:tcW w:w="1782" w:type="dxa"/>
            <w:vAlign w:val="center"/>
          </w:tcPr>
          <w:p w14:paraId="605B8CB8" w14:textId="3C57ECF9" w:rsidR="005A0C40" w:rsidRPr="005E1024" w:rsidRDefault="003C46F0" w:rsidP="003C46F0">
            <w:pPr>
              <w:jc w:val="right"/>
            </w:pPr>
            <w:r>
              <w:t>-0</w:t>
            </w:r>
            <w:r w:rsidR="005A0C40">
              <w:t>.</w:t>
            </w:r>
            <w:r>
              <w:t>082452</w:t>
            </w:r>
          </w:p>
        </w:tc>
      </w:tr>
      <w:tr w:rsidR="005A0C40" w:rsidRPr="005E1024" w14:paraId="18D5CE67" w14:textId="77777777" w:rsidTr="005A0C40">
        <w:trPr>
          <w:trHeight w:val="537"/>
        </w:trPr>
        <w:tc>
          <w:tcPr>
            <w:tcW w:w="2268" w:type="dxa"/>
            <w:vAlign w:val="center"/>
          </w:tcPr>
          <w:p w14:paraId="2D1ADC3A" w14:textId="77777777" w:rsidR="005A0C40" w:rsidRPr="005E1024" w:rsidRDefault="005A0C40" w:rsidP="005A0C40">
            <w:r w:rsidRPr="005E1024">
              <w:t xml:space="preserve">5% percentile              </w:t>
            </w:r>
          </w:p>
        </w:tc>
        <w:tc>
          <w:tcPr>
            <w:tcW w:w="1782" w:type="dxa"/>
            <w:vAlign w:val="center"/>
          </w:tcPr>
          <w:p w14:paraId="1EB40AAF" w14:textId="530A0A5C" w:rsidR="005A0C40" w:rsidRDefault="005A0C40" w:rsidP="005A0C40">
            <w:pPr>
              <w:jc w:val="right"/>
            </w:pPr>
            <w:r>
              <w:t>0.010670</w:t>
            </w:r>
          </w:p>
        </w:tc>
        <w:tc>
          <w:tcPr>
            <w:tcW w:w="1782" w:type="dxa"/>
            <w:vAlign w:val="center"/>
          </w:tcPr>
          <w:p w14:paraId="2501D8A1" w14:textId="41345A4F" w:rsidR="005A0C40" w:rsidRDefault="005A0C40" w:rsidP="005A0C40">
            <w:pPr>
              <w:jc w:val="right"/>
            </w:pPr>
            <w:r>
              <w:t>0.001345</w:t>
            </w:r>
          </w:p>
        </w:tc>
        <w:tc>
          <w:tcPr>
            <w:tcW w:w="1782" w:type="dxa"/>
            <w:vAlign w:val="center"/>
          </w:tcPr>
          <w:p w14:paraId="7A7F71D0" w14:textId="37391C5C" w:rsidR="005A0C40" w:rsidRPr="005E1024" w:rsidRDefault="005A0C40" w:rsidP="005A0C40">
            <w:pPr>
              <w:jc w:val="right"/>
            </w:pPr>
            <w:r>
              <w:t>0.</w:t>
            </w:r>
            <w:r w:rsidRPr="005E1024">
              <w:t>015785</w:t>
            </w:r>
          </w:p>
        </w:tc>
        <w:tc>
          <w:tcPr>
            <w:tcW w:w="1782" w:type="dxa"/>
            <w:vAlign w:val="center"/>
          </w:tcPr>
          <w:p w14:paraId="063E231D" w14:textId="77777777" w:rsidR="005A0C40" w:rsidRPr="005E1024" w:rsidRDefault="005A0C40" w:rsidP="005A0C40">
            <w:pPr>
              <w:jc w:val="right"/>
            </w:pPr>
            <w:r>
              <w:t>0.0008</w:t>
            </w:r>
          </w:p>
        </w:tc>
      </w:tr>
      <w:tr w:rsidR="005A0C40" w:rsidRPr="005E1024" w14:paraId="01AE993D" w14:textId="77777777" w:rsidTr="005A0C40">
        <w:trPr>
          <w:trHeight w:val="537"/>
        </w:trPr>
        <w:tc>
          <w:tcPr>
            <w:tcW w:w="2268" w:type="dxa"/>
            <w:vAlign w:val="center"/>
          </w:tcPr>
          <w:p w14:paraId="5D5C081A" w14:textId="77777777" w:rsidR="005A0C40" w:rsidRPr="005E1024" w:rsidRDefault="005A0C40" w:rsidP="005A0C40">
            <w:r w:rsidRPr="005E1024">
              <w:t xml:space="preserve">95% percentile              </w:t>
            </w:r>
          </w:p>
        </w:tc>
        <w:tc>
          <w:tcPr>
            <w:tcW w:w="1782" w:type="dxa"/>
            <w:vAlign w:val="center"/>
          </w:tcPr>
          <w:p w14:paraId="3F68F181" w14:textId="433C43FD" w:rsidR="005A0C40" w:rsidRDefault="005A0C40" w:rsidP="005A0C40">
            <w:pPr>
              <w:jc w:val="right"/>
            </w:pPr>
            <w:r>
              <w:t>0.11055</w:t>
            </w:r>
          </w:p>
        </w:tc>
        <w:tc>
          <w:tcPr>
            <w:tcW w:w="1782" w:type="dxa"/>
            <w:vAlign w:val="center"/>
          </w:tcPr>
          <w:p w14:paraId="04A373D1" w14:textId="10796337" w:rsidR="005A0C40" w:rsidRDefault="005A0C40" w:rsidP="005A0C40">
            <w:pPr>
              <w:jc w:val="right"/>
            </w:pPr>
            <w:r>
              <w:t>0.031084</w:t>
            </w:r>
          </w:p>
        </w:tc>
        <w:tc>
          <w:tcPr>
            <w:tcW w:w="1782" w:type="dxa"/>
            <w:vAlign w:val="center"/>
          </w:tcPr>
          <w:p w14:paraId="2EAFC09D" w14:textId="52E05ED8" w:rsidR="005A0C40" w:rsidRPr="005E1024" w:rsidRDefault="005A0C40" w:rsidP="005A0C40">
            <w:pPr>
              <w:jc w:val="right"/>
            </w:pPr>
            <w:r>
              <w:t>0.</w:t>
            </w:r>
            <w:r w:rsidRPr="005E1024">
              <w:t>10596</w:t>
            </w:r>
          </w:p>
        </w:tc>
        <w:tc>
          <w:tcPr>
            <w:tcW w:w="1782" w:type="dxa"/>
            <w:vAlign w:val="center"/>
          </w:tcPr>
          <w:p w14:paraId="277D017B" w14:textId="77777777" w:rsidR="005A0C40" w:rsidRPr="005E1024" w:rsidRDefault="005A0C40" w:rsidP="005A0C40">
            <w:pPr>
              <w:jc w:val="right"/>
            </w:pPr>
            <w:r>
              <w:t>0.02177</w:t>
            </w:r>
          </w:p>
        </w:tc>
      </w:tr>
    </w:tbl>
    <w:p w14:paraId="22396C90" w14:textId="2BFB758A" w:rsidR="00080D95" w:rsidRDefault="00080D95" w:rsidP="00080D95">
      <w:r>
        <w:t xml:space="preserve">Table </w:t>
      </w:r>
      <w:r w:rsidR="007219CB">
        <w:t>3</w:t>
      </w:r>
      <w:r w:rsidRPr="00703929">
        <w:t>.1</w:t>
      </w:r>
      <w:r>
        <w:t>: Descriptive statistics of input data</w:t>
      </w:r>
    </w:p>
    <w:p w14:paraId="22658B2E" w14:textId="77777777" w:rsidR="00761637" w:rsidRDefault="00761637" w:rsidP="00080D95"/>
    <w:p w14:paraId="6875DCF7" w14:textId="0042D1BA" w:rsidR="00080D95" w:rsidRDefault="002B1A43" w:rsidP="00080D95">
      <w:r>
        <w:rPr>
          <w:noProof/>
          <w:lang w:val="cs-CZ" w:eastAsia="cs-CZ"/>
        </w:rPr>
        <w:lastRenderedPageBreak/>
        <w:drawing>
          <wp:inline distT="0" distB="0" distL="0" distR="0" wp14:anchorId="67A5C61E" wp14:editId="7B48D3F6">
            <wp:extent cx="5972810" cy="35134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_1.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3513455"/>
                    </a:xfrm>
                    <a:prstGeom prst="rect">
                      <a:avLst/>
                    </a:prstGeom>
                  </pic:spPr>
                </pic:pic>
              </a:graphicData>
            </a:graphic>
          </wp:inline>
        </w:drawing>
      </w:r>
    </w:p>
    <w:p w14:paraId="0CAADAE2" w14:textId="3FDD80E6" w:rsidR="00080D95" w:rsidRDefault="00080D95" w:rsidP="00080D95">
      <w:r>
        <w:t xml:space="preserve">Figure </w:t>
      </w:r>
      <w:r w:rsidR="007219CB">
        <w:t>3</w:t>
      </w:r>
      <w:r w:rsidRPr="00703929">
        <w:t>.1</w:t>
      </w:r>
      <w:r>
        <w:t>: Development of the 30+ delinquency rate</w:t>
      </w:r>
      <w:r w:rsidR="00A26F9C">
        <w:t>s</w:t>
      </w:r>
      <w:r>
        <w:t xml:space="preserve"> (</w:t>
      </w:r>
      <w:r w:rsidR="002B1A43">
        <w:t>Qr = residential, Qc = commercial</w:t>
      </w:r>
      <w:r>
        <w:t>) and charge-off rate</w:t>
      </w:r>
      <w:r w:rsidR="00A26F9C">
        <w:t>s</w:t>
      </w:r>
      <w:r>
        <w:t xml:space="preserve"> (</w:t>
      </w:r>
      <w:r w:rsidR="002B1A43">
        <w:t>Gr = residential, Gc = commercial</w:t>
      </w:r>
      <w:r>
        <w:t>)</w:t>
      </w:r>
    </w:p>
    <w:p w14:paraId="2AB9A47D" w14:textId="77777777" w:rsidR="00C00929" w:rsidRDefault="00C00929" w:rsidP="00080D95"/>
    <w:p w14:paraId="346894D9" w14:textId="77777777" w:rsidR="00EA5E3F" w:rsidRDefault="00EA5E3F" w:rsidP="00EA5E3F">
      <w:r>
        <w:t xml:space="preserve">Having the DRs and LGDs, the factors were extracted by (extract) where the values of </w:t>
      </w:r>
      <m:oMath>
        <m:sSub>
          <m:sSubPr>
            <m:ctrlPr>
              <w:rPr>
                <w:rFonts w:ascii="Cambria Math" w:hAnsi="Cambria Math"/>
              </w:rPr>
            </m:ctrlPr>
          </m:sSubPr>
          <m:e>
            <m:r>
              <w:rPr>
                <w:rFonts w:ascii="Cambria Math" w:hAnsi="Cambria Math"/>
              </w:rPr>
              <m:t>σ</m:t>
            </m:r>
          </m:e>
          <m:sub>
            <m:r>
              <w:rPr>
                <w:rFonts w:ascii="Cambria Math" w:hAnsi="Cambria Math"/>
              </w:rPr>
              <m:t>1,2</m:t>
            </m:r>
          </m:sub>
        </m:sSub>
      </m:oMath>
      <w:r>
        <w:rPr>
          <w:rFonts w:eastAsiaTheme="minorEastAsia"/>
        </w:rPr>
        <w:t xml:space="preserve">  were obtained from the series of the residential and commercial house price indices the way described in Appendix A1. </w:t>
      </w:r>
      <w:r>
        <w:t xml:space="preserve"> The resulting time series of the extracted common factors Y (default rate) and I (loss given default) for both commercial (</w:t>
      </w:r>
      <w:commentRangeStart w:id="335"/>
      <w:r>
        <w:t>Yc, Ic</w:t>
      </w:r>
      <w:commentRangeEnd w:id="335"/>
      <w:r>
        <w:rPr>
          <w:rStyle w:val="CommentReference"/>
        </w:rPr>
        <w:commentReference w:id="335"/>
      </w:r>
      <w:r>
        <w:t>) and residential (Yr, Ir) mortgage portfolios are illustrated in Figure 3</w:t>
      </w:r>
      <w:r w:rsidRPr="00703929">
        <w:t>.2</w:t>
      </w:r>
      <w:r>
        <w:t xml:space="preserve">. As the factors were obtained by a monotone transformation of the loss rates, there is again a strong visual correlation, especially between Yr and Yc, and Ir and </w:t>
      </w:r>
      <w:commentRangeStart w:id="336"/>
      <w:r>
        <w:t>Ic</w:t>
      </w:r>
      <w:commentRangeEnd w:id="336"/>
      <w:r>
        <w:rPr>
          <w:rStyle w:val="CommentReference"/>
        </w:rPr>
        <w:commentReference w:id="336"/>
      </w:r>
      <w:r>
        <w:t xml:space="preserve">. </w:t>
      </w:r>
    </w:p>
    <w:p w14:paraId="553188AB" w14:textId="77777777" w:rsidR="00C00929" w:rsidRDefault="00C00929" w:rsidP="00C00929"/>
    <w:p w14:paraId="6854EFD2" w14:textId="77777777" w:rsidR="00C00929" w:rsidRDefault="00C00929" w:rsidP="00C00929">
      <w:r>
        <w:rPr>
          <w:noProof/>
          <w:lang w:val="cs-CZ" w:eastAsia="cs-CZ"/>
        </w:rPr>
        <w:lastRenderedPageBreak/>
        <w:drawing>
          <wp:inline distT="0" distB="0" distL="0" distR="0" wp14:anchorId="00B91ACD" wp14:editId="5845CAEA">
            <wp:extent cx="5972810" cy="351345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_2.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3513455"/>
                    </a:xfrm>
                    <a:prstGeom prst="rect">
                      <a:avLst/>
                    </a:prstGeom>
                  </pic:spPr>
                </pic:pic>
              </a:graphicData>
            </a:graphic>
          </wp:inline>
        </w:drawing>
      </w:r>
      <w:r>
        <w:t xml:space="preserve">   </w:t>
      </w:r>
    </w:p>
    <w:p w14:paraId="2EE807FB" w14:textId="088665CE" w:rsidR="00C00929" w:rsidRDefault="00C00929" w:rsidP="00080D95">
      <w:r>
        <w:t>Figure 3</w:t>
      </w:r>
      <w:r w:rsidRPr="00703929">
        <w:t>.2</w:t>
      </w:r>
      <w:r>
        <w:t>: The development of the extracted common factors Yr and Ir (left axis), and Yc and Ic (right axis)</w:t>
      </w:r>
    </w:p>
    <w:p w14:paraId="17F7205E" w14:textId="33A8035E" w:rsidR="00587E39" w:rsidDel="0024793C" w:rsidRDefault="00587E39" w:rsidP="00080D95">
      <w:pPr>
        <w:rPr>
          <w:del w:id="337" w:author="martin" w:date="2017-11-22T12:15:00Z"/>
        </w:rPr>
      </w:pPr>
    </w:p>
    <w:p w14:paraId="119BB9D7" w14:textId="48A4A035" w:rsidR="00080D95" w:rsidRPr="00587E39" w:rsidDel="00C725B3" w:rsidRDefault="00587E39" w:rsidP="00E95503">
      <w:pPr>
        <w:pStyle w:val="ListParagraph"/>
        <w:numPr>
          <w:ilvl w:val="0"/>
          <w:numId w:val="10"/>
        </w:numPr>
        <w:rPr>
          <w:del w:id="338" w:author="martin" w:date="2017-11-22T11:47:00Z"/>
          <w:b/>
          <w:sz w:val="28"/>
        </w:rPr>
      </w:pPr>
      <w:del w:id="339" w:author="martin" w:date="2017-11-22T11:47:00Z">
        <w:r w:rsidDel="00C725B3">
          <w:rPr>
            <w:b/>
            <w:sz w:val="28"/>
          </w:rPr>
          <w:delText>Results</w:delText>
        </w:r>
      </w:del>
    </w:p>
    <w:p w14:paraId="75D119BA" w14:textId="207FBB6B" w:rsidR="00587E39" w:rsidDel="0025754E" w:rsidRDefault="00587E39" w:rsidP="00080D95">
      <w:pPr>
        <w:rPr>
          <w:del w:id="340" w:author="martin" w:date="2017-11-22T11:20:00Z"/>
        </w:rPr>
      </w:pPr>
    </w:p>
    <w:p w14:paraId="37AEEC97" w14:textId="77777777" w:rsidR="00EA5E3F" w:rsidRDefault="00EA5E3F" w:rsidP="00EA5E3F">
      <w:commentRangeStart w:id="341"/>
      <w:r>
        <w:t xml:space="preserve">As candidates for explanatory macroeconomic variables, we choose  FED base interest rate, unemployment, GDP, personal income (PI), industrial production (IP) and </w:t>
      </w:r>
      <w:commentRangeStart w:id="342"/>
      <w:r>
        <w:t>Case-Shiller HPI index,</w:t>
      </w:r>
      <w:commentRangeEnd w:id="342"/>
      <w:r>
        <w:rPr>
          <w:rStyle w:val="CommentReference"/>
        </w:rPr>
        <w:commentReference w:id="342"/>
      </w:r>
      <w:r>
        <w:t xml:space="preserve"> which we anticipated to influence the loss rates. In particular, the default rates were suspected to be driven by the wealth, represented by the GDP, unemployment, personal income and industrial production. The HPI index and the interest rate on the other hand were expected to be a driver of property prices, i.e. determine the charge-off rate. In the choice of the macroeconomic factors we were inspired by Pesaran </w:t>
      </w:r>
      <w:sdt>
        <w:sdtPr>
          <w:id w:val="-2117207525"/>
          <w:citation/>
        </w:sdtPr>
        <w:sdtContent>
          <w:r>
            <w:fldChar w:fldCharType="begin"/>
          </w:r>
          <w:r>
            <w:instrText xml:space="preserve"> CITATION Pes03 \l 1033 </w:instrText>
          </w:r>
          <w:r>
            <w:fldChar w:fldCharType="separate"/>
          </w:r>
          <w:r>
            <w:rPr>
              <w:noProof/>
            </w:rPr>
            <w:t>(Pesaran, Schuermann, Treutler, &amp; Weiner, 2003)</w:t>
          </w:r>
          <w:r>
            <w:fldChar w:fldCharType="end"/>
          </w:r>
        </w:sdtContent>
      </w:sdt>
      <w:r>
        <w:t xml:space="preserve">. All time series of macroeconomic variables were obtained from the FED. Except for FEDR, logarithms of all the variables were used in the actual estimation. </w:t>
      </w:r>
      <w:commentRangeEnd w:id="341"/>
      <w:r>
        <w:rPr>
          <w:rStyle w:val="CommentReference"/>
        </w:rPr>
        <w:commentReference w:id="341"/>
      </w:r>
    </w:p>
    <w:p w14:paraId="4CB7374B" w14:textId="65AC07FC" w:rsidR="00EA5E3F" w:rsidRPr="00EA5E3F" w:rsidRDefault="00EA5E3F" w:rsidP="00EA5E3F">
      <w:pPr>
        <w:pStyle w:val="ListParagraph"/>
        <w:numPr>
          <w:ilvl w:val="0"/>
          <w:numId w:val="10"/>
        </w:numPr>
        <w:rPr>
          <w:b/>
          <w:sz w:val="28"/>
        </w:rPr>
      </w:pPr>
      <w:r w:rsidRPr="00EA5E3F">
        <w:rPr>
          <w:b/>
          <w:sz w:val="28"/>
        </w:rPr>
        <w:t>Results</w:t>
      </w:r>
    </w:p>
    <w:p w14:paraId="2BD11B4E" w14:textId="77777777" w:rsidR="00EA5E3F" w:rsidRDefault="00EA5E3F" w:rsidP="00EA5E3F">
      <w:r>
        <w:t xml:space="preserve">First, </w:t>
      </w:r>
      <w:commentRangeStart w:id="343"/>
      <w:r>
        <w:t>we</w:t>
      </w:r>
      <w:commentRangeEnd w:id="343"/>
      <w:r>
        <w:rPr>
          <w:rStyle w:val="CommentReference"/>
        </w:rPr>
        <w:commentReference w:id="343"/>
      </w:r>
      <w:r>
        <w:t xml:space="preserve"> tested all the factors and the exogenous variables for unit roots. Using the ADF test we could not reject the unit root only for FEDR.  Thus, we further regarded all the remaining exogenous variables </w:t>
      </w:r>
      <m:oMath>
        <m:sSup>
          <m:sSupPr>
            <m:ctrlPr>
              <w:rPr>
                <w:rFonts w:ascii="Cambria Math" w:hAnsi="Cambria Math"/>
                <w:i/>
              </w:rPr>
            </m:ctrlPr>
          </m:sSupPr>
          <m:e>
            <m:r>
              <w:rPr>
                <w:rFonts w:ascii="Cambria Math" w:hAnsi="Cambria Math"/>
              </w:rPr>
              <m:t>IP, PI, U, HPI</m:t>
            </m:r>
          </m:e>
          <m:sup>
            <m:r>
              <w:rPr>
                <w:rFonts w:ascii="Cambria Math" w:hAnsi="Cambria Math"/>
              </w:rPr>
              <m:t>r</m:t>
            </m:r>
          </m:sup>
        </m:sSup>
        <m:r>
          <w:rPr>
            <w:rFonts w:ascii="Cambria Math" w:eastAsiaTheme="minorEastAsia" w:hAnsi="Cambria Math"/>
          </w:rPr>
          <m:t xml:space="preserve">, </m:t>
        </m:r>
        <m:r>
          <w:rPr>
            <w:rFonts w:ascii="Cambria Math" w:hAnsi="Cambria Math"/>
          </w:rPr>
          <m:t>GDP</m:t>
        </m:r>
      </m:oMath>
      <w:r>
        <w:t xml:space="preserve">, as well as all the factors </w:t>
      </w:r>
      <m:oMath>
        <m:sSup>
          <m:sSupPr>
            <m:ctrlPr>
              <w:rPr>
                <w:rFonts w:ascii="Cambria Math" w:hAnsi="Cambria Math"/>
                <w:i/>
              </w:rPr>
            </m:ctrlPr>
          </m:sSupPr>
          <m:e>
            <m:r>
              <w:rPr>
                <w:rFonts w:ascii="Cambria Math" w:hAnsi="Cambria Math"/>
              </w:rPr>
              <m:t>I</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oMath>
      <w:r>
        <w:rPr>
          <w:rFonts w:eastAsiaTheme="minorEastAsia"/>
        </w:rPr>
        <w:t xml:space="preserve"> as integrated with order one</w:t>
      </w:r>
      <w:r>
        <w:t>. The detailed results of the ADF test can be found in the Appendix in the table A.2.1.</w:t>
      </w:r>
    </w:p>
    <w:p w14:paraId="101137C3" w14:textId="77777777" w:rsidR="00EA5E3F" w:rsidRDefault="00EA5E3F" w:rsidP="00EA5E3F">
      <w:pPr>
        <w:rPr>
          <w:rFonts w:eastAsiaTheme="minorEastAsia"/>
        </w:rPr>
      </w:pPr>
      <w:r>
        <w:t>In line with the usual procedure, we further tested for cointegration between the integrated variables. First we examined the exogenous variables</w:t>
      </w:r>
      <w:r>
        <w:rPr>
          <w:rFonts w:eastAsiaTheme="minorEastAsia"/>
        </w:rPr>
        <w:t xml:space="preserve"> </w:t>
      </w:r>
      <w:r>
        <w:t xml:space="preserve"> </w:t>
      </w:r>
      <m:oMath>
        <m:sSup>
          <m:sSupPr>
            <m:ctrlPr>
              <w:rPr>
                <w:rFonts w:ascii="Cambria Math" w:hAnsi="Cambria Math"/>
                <w:i/>
              </w:rPr>
            </m:ctrlPr>
          </m:sSupPr>
          <m:e>
            <m:r>
              <w:rPr>
                <w:rFonts w:ascii="Cambria Math" w:hAnsi="Cambria Math"/>
              </w:rPr>
              <m:t>IP, PI, U, HPI</m:t>
            </m:r>
          </m:e>
          <m:sup>
            <m:r>
              <w:rPr>
                <w:rFonts w:ascii="Cambria Math" w:hAnsi="Cambria Math"/>
              </w:rPr>
              <m:t>r</m:t>
            </m:r>
          </m:sup>
        </m:sSup>
      </m:oMath>
      <w:r>
        <w:rPr>
          <w:rFonts w:eastAsiaTheme="minorEastAsia"/>
        </w:rPr>
        <w:t xml:space="preserve"> and </w:t>
      </w:r>
      <m:oMath>
        <m:r>
          <w:rPr>
            <w:rFonts w:ascii="Cambria Math" w:hAnsi="Cambria Math"/>
          </w:rPr>
          <m:t>GDP</m:t>
        </m:r>
      </m:oMath>
      <w:r>
        <w:rPr>
          <w:rFonts w:eastAsiaTheme="minorEastAsia"/>
        </w:rPr>
        <w:t xml:space="preserve"> alone, then the factors </w:t>
      </w:r>
      <m:oMath>
        <m:sSup>
          <m:sSupPr>
            <m:ctrlPr>
              <w:rPr>
                <w:rFonts w:ascii="Cambria Math" w:hAnsi="Cambria Math"/>
                <w:i/>
              </w:rPr>
            </m:ctrlPr>
          </m:sSupPr>
          <m:e>
            <m:r>
              <w:rPr>
                <w:rFonts w:ascii="Cambria Math" w:hAnsi="Cambria Math"/>
              </w:rPr>
              <m:t>I</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oMath>
      <w:r>
        <w:rPr>
          <w:rFonts w:eastAsiaTheme="minorEastAsia"/>
        </w:rPr>
        <w:t xml:space="preserve"> alone and, finally, all the variables together. The results for exogenous variables were mixed as the Engle-Granger test</w:t>
      </w:r>
      <w:commentRangeStart w:id="344"/>
      <w:r>
        <w:rPr>
          <w:rFonts w:eastAsiaTheme="minorEastAsia"/>
        </w:rPr>
        <w:t xml:space="preserve"> [macro_EG</w:t>
      </w:r>
      <w:commentRangeEnd w:id="344"/>
      <w:r>
        <w:rPr>
          <w:rStyle w:val="CommentReference"/>
        </w:rPr>
        <w:commentReference w:id="344"/>
      </w:r>
      <w:r>
        <w:rPr>
          <w:rFonts w:eastAsiaTheme="minorEastAsia"/>
        </w:rPr>
        <w:t xml:space="preserve">] did not confirm the cointegration while the Johansen test [macro_JOH] suggested conintegration rank one. As for the factors, cointegration was found between </w:t>
      </w:r>
      <m:oMath>
        <m:sSup>
          <m:sSupPr>
            <m:ctrlPr>
              <w:rPr>
                <w:rFonts w:ascii="Cambria Math" w:hAnsi="Cambria Math"/>
                <w:i/>
              </w:rPr>
            </m:ctrlPr>
          </m:sSupPr>
          <m:e>
            <m:r>
              <w:rPr>
                <w:rFonts w:ascii="Cambria Math" w:hAnsi="Cambria Math"/>
              </w:rPr>
              <m:t>I</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c</m:t>
            </m:r>
          </m:sup>
        </m:sSup>
      </m:oMath>
      <w:r>
        <w:rPr>
          <w:rFonts w:eastAsiaTheme="minorEastAsia"/>
        </w:rPr>
        <w:t xml:space="preserve">  [EG_I] ]but not between  </w:t>
      </w:r>
      <m:oMath>
        <m:sSup>
          <m:sSupPr>
            <m:ctrlPr>
              <w:rPr>
                <w:rFonts w:ascii="Cambria Math" w:hAnsi="Cambria Math"/>
                <w:i/>
              </w:rPr>
            </m:ctrlPr>
          </m:sSupPr>
          <m:e>
            <m:r>
              <w:rPr>
                <w:rFonts w:ascii="Cambria Math" w:hAnsi="Cambria Math"/>
              </w:rPr>
              <m:t>Y</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oMath>
      <w:r>
        <w:rPr>
          <w:rFonts w:eastAsiaTheme="minorEastAsia"/>
        </w:rPr>
        <w:t xml:space="preserve">  (EG_Y) and cointegration rank 2 was suggested by the Johansen test </w:t>
      </w:r>
      <w:r>
        <w:rPr>
          <w:rFonts w:eastAsiaTheme="minorEastAsia"/>
        </w:rPr>
        <w:lastRenderedPageBreak/>
        <w:t xml:space="preserve">[factors_joh]. </w:t>
      </w:r>
      <w:r>
        <w:t xml:space="preserve">As for all the variables, cointegration was found between </w:t>
      </w:r>
      <m:oMath>
        <m:sSup>
          <m:sSupPr>
            <m:ctrlPr>
              <w:rPr>
                <w:rFonts w:ascii="Cambria Math" w:hAnsi="Cambria Math"/>
                <w:i/>
              </w:rPr>
            </m:ctrlPr>
          </m:sSupPr>
          <m:e>
            <m:r>
              <w:rPr>
                <w:rFonts w:ascii="Cambria Math" w:hAnsi="Cambria Math"/>
              </w:rPr>
              <m:t>I</m:t>
            </m:r>
          </m:e>
          <m:sup>
            <m:r>
              <w:rPr>
                <w:rFonts w:ascii="Cambria Math" w:hAnsi="Cambria Math"/>
              </w:rPr>
              <m:t>r</m:t>
            </m:r>
          </m:sup>
        </m:sSup>
        <m:r>
          <w:rPr>
            <w:rFonts w:ascii="Cambria Math" w:hAnsi="Cambria Math"/>
          </w:rPr>
          <m:t xml:space="preserve"> </m:t>
        </m:r>
      </m:oMath>
      <w:r>
        <w:rPr>
          <w:rFonts w:eastAsiaTheme="minorEastAsia"/>
        </w:rPr>
        <w:t xml:space="preserve"> and exogenous variables, between </w:t>
      </w:r>
      <m:oMath>
        <m:sSup>
          <m:sSupPr>
            <m:ctrlPr>
              <w:rPr>
                <w:rFonts w:ascii="Cambria Math" w:hAnsi="Cambria Math"/>
                <w:i/>
              </w:rPr>
            </m:ctrlPr>
          </m:sSupPr>
          <m:e>
            <m:r>
              <w:rPr>
                <w:rFonts w:ascii="Cambria Math" w:hAnsi="Cambria Math"/>
              </w:rPr>
              <m:t>I</m:t>
            </m:r>
          </m:e>
          <m:sup>
            <m:r>
              <w:rPr>
                <w:rFonts w:ascii="Cambria Math" w:hAnsi="Cambria Math"/>
              </w:rPr>
              <m:t>c</m:t>
            </m:r>
          </m:sup>
        </m:sSup>
      </m:oMath>
      <w:r>
        <w:rPr>
          <w:rFonts w:eastAsiaTheme="minorEastAsia"/>
        </w:rPr>
        <w:t xml:space="preserve">  and exogenous variables, but not between </w:t>
      </w:r>
      <m:oMath>
        <m:sSup>
          <m:sSupPr>
            <m:ctrlPr>
              <w:rPr>
                <w:rFonts w:ascii="Cambria Math" w:hAnsi="Cambria Math"/>
                <w:i/>
              </w:rPr>
            </m:ctrlPr>
          </m:sSupPr>
          <m:e>
            <m:r>
              <w:rPr>
                <w:rFonts w:ascii="Cambria Math" w:hAnsi="Cambria Math"/>
              </w:rPr>
              <m:t>Y</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oMath>
      <w:r>
        <w:rPr>
          <w:rFonts w:eastAsiaTheme="minorEastAsia"/>
        </w:rPr>
        <w:t xml:space="preserve">  and exogenous variables [Yr_EG, </w:t>
      </w:r>
      <w:commentRangeStart w:id="345"/>
      <w:r>
        <w:rPr>
          <w:rFonts w:eastAsiaTheme="minorEastAsia"/>
        </w:rPr>
        <w:t xml:space="preserve">Yc_EG, </w:t>
      </w:r>
      <w:commentRangeEnd w:id="345"/>
      <w:r>
        <w:rPr>
          <w:rStyle w:val="CommentReference"/>
        </w:rPr>
        <w:commentReference w:id="345"/>
      </w:r>
      <w:r>
        <w:rPr>
          <w:rFonts w:eastAsiaTheme="minorEastAsia"/>
        </w:rPr>
        <w:t>Yr_EG, Yc_EG]. Finally, after choosing lag order 2 by a lag selection test, the Johansen test applied to all the variables suggested rank 3 (by Lmax test) or more (by trace test) [joh]. Thus, we decided to futher work with cointegration rank 3.</w:t>
      </w:r>
    </w:p>
    <w:p w14:paraId="7F94DEB2" w14:textId="77777777" w:rsidR="00EA5E3F" w:rsidRDefault="00EA5E3F" w:rsidP="00EA5E3F">
      <w:r>
        <w:rPr>
          <w:rFonts w:eastAsiaTheme="minorEastAsia"/>
        </w:rPr>
        <w:t xml:space="preserve">Consequently, we constructed the final model.  First, we estimated a nine-equation VECM model for </w:t>
      </w:r>
      <m:oMath>
        <m:sSup>
          <m:sSupPr>
            <m:ctrlPr>
              <w:rPr>
                <w:rFonts w:ascii="Cambria Math" w:hAnsi="Cambria Math"/>
                <w:i/>
              </w:rPr>
            </m:ctrlPr>
          </m:sSupPr>
          <m:e>
            <m:r>
              <w:rPr>
                <w:rFonts w:ascii="Cambria Math" w:hAnsi="Cambria Math"/>
              </w:rPr>
              <m:t>I</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r</m:t>
            </m:r>
          </m:sup>
        </m:sSup>
        <m:r>
          <w:rPr>
            <w:rFonts w:ascii="Cambria Math" w:hAnsi="Cambria Math"/>
          </w:rPr>
          <m:t>,</m:t>
        </m:r>
        <m:sSup>
          <m:sSupPr>
            <m:ctrlPr>
              <w:rPr>
                <w:rFonts w:ascii="Cambria Math" w:hAnsi="Cambria Math"/>
                <w:i/>
              </w:rPr>
            </m:ctrlPr>
          </m:sSupPr>
          <m:e>
            <m:r>
              <w:rPr>
                <w:rFonts w:ascii="Cambria Math" w:hAnsi="Cambria Math"/>
              </w:rPr>
              <m:t>IP, PI, U, HPI</m:t>
            </m:r>
          </m:e>
          <m:sup>
            <m:r>
              <w:rPr>
                <w:rFonts w:ascii="Cambria Math" w:hAnsi="Cambria Math"/>
              </w:rPr>
              <m:t>r</m:t>
            </m:r>
          </m:sup>
        </m:sSup>
        <m:r>
          <w:rPr>
            <w:rFonts w:ascii="Cambria Math" w:hAnsi="Cambria Math"/>
          </w:rPr>
          <m:t>,GDP</m:t>
        </m:r>
      </m:oMath>
      <w:r>
        <w:rPr>
          <w:rFonts w:eastAsiaTheme="minorEastAsia"/>
        </w:rPr>
        <w:t xml:space="preserve">  with rank 3 and 2 lags, </w:t>
      </w:r>
      <w:r>
        <w:t xml:space="preserve"> </w:t>
      </w:r>
      <w:r>
        <w:rPr>
          <w:rFonts w:eastAsiaTheme="minorEastAsia"/>
        </w:rPr>
        <w:t xml:space="preserve">and with </w:t>
      </w:r>
      <w:r>
        <w:t xml:space="preserve"> </w:t>
      </w:r>
      <m:oMath>
        <m:r>
          <w:rPr>
            <w:rFonts w:ascii="Cambria Math" w:hAnsi="Cambria Math"/>
          </w:rPr>
          <m:t>FEDR,∆PI, ∆U</m:t>
        </m:r>
      </m:oMath>
      <w:r>
        <w:rPr>
          <w:rFonts w:eastAsiaTheme="minorEastAsia"/>
        </w:rPr>
        <w:t xml:space="preserve">  as exogenousl variables (these variables were previously found suitable candidates for explaining factors by preliminary statistical analysis). Consequently, we restricted the cointegration matrix </w:t>
      </w:r>
      <m:oMath>
        <m:r>
          <w:rPr>
            <w:rFonts w:ascii="Cambria Math" w:hAnsi="Cambria Math"/>
          </w:rPr>
          <m:t>β</m:t>
        </m:r>
      </m:oMath>
      <w:r>
        <w:rPr>
          <w:rFonts w:eastAsiaTheme="minorEastAsia"/>
        </w:rPr>
        <w:t xml:space="preserve">  so as to reflect the relations, tested by the EG tests (namely to have the only factor </w:t>
      </w:r>
      <m:oMath>
        <m:sSup>
          <m:sSupPr>
            <m:ctrlPr>
              <w:rPr>
                <w:rFonts w:ascii="Cambria Math" w:hAnsi="Cambria Math"/>
                <w:i/>
              </w:rPr>
            </m:ctrlPr>
          </m:sSupPr>
          <m:e>
            <m:r>
              <w:rPr>
                <w:rFonts w:ascii="Cambria Math" w:hAnsi="Cambria Math"/>
              </w:rPr>
              <m:t>I</m:t>
            </m:r>
          </m:e>
          <m:sup>
            <m:r>
              <w:rPr>
                <w:rFonts w:ascii="Cambria Math" w:hAnsi="Cambria Math"/>
              </w:rPr>
              <m:t>c</m:t>
            </m:r>
          </m:sup>
        </m:sSup>
      </m:oMath>
      <w:r>
        <w:rPr>
          <w:rFonts w:eastAsiaTheme="minorEastAsia"/>
        </w:rPr>
        <w:t xml:space="preserve"> in the first equation,  only factor </w:t>
      </w:r>
      <m:oMath>
        <m:sSup>
          <m:sSupPr>
            <m:ctrlPr>
              <w:rPr>
                <w:rFonts w:ascii="Cambria Math" w:hAnsi="Cambria Math"/>
                <w:i/>
              </w:rPr>
            </m:ctrlPr>
          </m:sSupPr>
          <m:e>
            <m:r>
              <w:rPr>
                <w:rFonts w:ascii="Cambria Math" w:hAnsi="Cambria Math"/>
              </w:rPr>
              <m:t>I</m:t>
            </m:r>
          </m:e>
          <m:sup>
            <m:r>
              <w:rPr>
                <w:rFonts w:ascii="Cambria Math" w:hAnsi="Cambria Math"/>
              </w:rPr>
              <m:t>r</m:t>
            </m:r>
          </m:sup>
        </m:sSup>
      </m:oMath>
      <w:r>
        <w:rPr>
          <w:rFonts w:eastAsiaTheme="minorEastAsia"/>
        </w:rPr>
        <w:t xml:space="preserve"> in the second equation and only </w:t>
      </w:r>
      <m:oMath>
        <m:sSup>
          <m:sSupPr>
            <m:ctrlPr>
              <w:rPr>
                <w:rFonts w:ascii="Cambria Math" w:hAnsi="Cambria Math"/>
                <w:i/>
              </w:rPr>
            </m:ctrlPr>
          </m:sSupPr>
          <m:e>
            <m:r>
              <w:rPr>
                <w:rFonts w:ascii="Cambria Math" w:hAnsi="Cambria Math"/>
              </w:rPr>
              <m:t>Y</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r</m:t>
            </m:r>
          </m:sup>
        </m:sSup>
      </m:oMath>
      <w:r>
        <w:rPr>
          <w:rFonts w:eastAsiaTheme="minorEastAsia"/>
        </w:rPr>
        <w:t xml:space="preserve"> in the third one). Finally, we removed insignificant variables and re-estimated the equations with factors on their right hand sides. The results are </w:t>
      </w:r>
      <w:r w:rsidRPr="00841BFD">
        <w:t>summarized in the Ta</w:t>
      </w:r>
      <w:r>
        <w:t xml:space="preserve">ble </w:t>
      </w:r>
      <w:r w:rsidRPr="00841BFD">
        <w:t>4</w:t>
      </w:r>
      <w:r>
        <w:t>.1</w:t>
      </w:r>
      <w:r w:rsidRPr="00841BFD">
        <w:t xml:space="preserve">. </w:t>
      </w:r>
      <m:oMath>
        <m:sSub>
          <m:sSubPr>
            <m:ctrlPr>
              <w:rPr>
                <w:rFonts w:ascii="Cambria Math" w:hAnsi="Cambria Math"/>
                <w:i/>
              </w:rPr>
            </m:ctrlPr>
          </m:sSubPr>
          <m:e>
            <m:r>
              <w:rPr>
                <w:rFonts w:ascii="Cambria Math" w:hAnsi="Cambria Math"/>
              </w:rPr>
              <m:t>EC</m:t>
            </m:r>
          </m:e>
          <m:sub>
            <m:r>
              <w:rPr>
                <w:rFonts w:ascii="Cambria Math" w:hAnsi="Cambria Math"/>
              </w:rPr>
              <m:t>n</m:t>
            </m:r>
          </m:sub>
        </m:sSub>
      </m:oMath>
      <w:r w:rsidRPr="00841BFD">
        <w:t xml:space="preserve"> represents the error correction term of the </w:t>
      </w:r>
      <m:oMath>
        <m:r>
          <w:rPr>
            <w:rFonts w:ascii="Cambria Math" w:hAnsi="Cambria Math"/>
          </w:rPr>
          <m:t>n</m:t>
        </m:r>
      </m:oMath>
      <w:r w:rsidRPr="00841BFD">
        <w:t xml:space="preserve">-th </w:t>
      </w:r>
      <w:r>
        <w:t xml:space="preserve">cointegration </w:t>
      </w:r>
      <w:r w:rsidRPr="00841BFD">
        <w:t>equation.</w:t>
      </w:r>
      <w:r>
        <w:t xml:space="preserve"> </w:t>
      </w:r>
    </w:p>
    <w:p w14:paraId="18003018" w14:textId="77777777" w:rsidR="00060FE2" w:rsidRDefault="00060FE2" w:rsidP="00080D95"/>
    <w:tbl>
      <w:tblPr>
        <w:tblStyle w:val="TableGrid"/>
        <w:tblW w:w="0" w:type="auto"/>
        <w:tblLook w:val="04A0" w:firstRow="1" w:lastRow="0" w:firstColumn="1" w:lastColumn="0" w:noHBand="0" w:noVBand="1"/>
      </w:tblPr>
      <w:tblGrid>
        <w:gridCol w:w="2002"/>
        <w:gridCol w:w="1855"/>
        <w:gridCol w:w="1851"/>
        <w:gridCol w:w="1868"/>
        <w:gridCol w:w="1820"/>
      </w:tblGrid>
      <w:tr w:rsidR="00AE3B1C" w:rsidRPr="007758D9" w14:paraId="3DFAEBC6" w14:textId="10D2C242" w:rsidTr="00AE3B1C">
        <w:tc>
          <w:tcPr>
            <w:tcW w:w="2002" w:type="dxa"/>
          </w:tcPr>
          <w:p w14:paraId="622D1389" w14:textId="16C16822" w:rsidR="00AE3B1C" w:rsidRPr="00B83D73" w:rsidRDefault="00AE3B1C" w:rsidP="00080D95">
            <w:r w:rsidRPr="00B83D73">
              <w:t>Variable</w:t>
            </w:r>
          </w:p>
        </w:tc>
        <w:tc>
          <w:tcPr>
            <w:tcW w:w="1855" w:type="dxa"/>
          </w:tcPr>
          <w:p w14:paraId="76535664" w14:textId="12FF4698" w:rsidR="00AE3B1C" w:rsidRPr="00B83D73" w:rsidRDefault="003C5A7A" w:rsidP="00080D95">
            <w:r w:rsidRPr="00B83D73">
              <w:t>d_</w:t>
            </w:r>
            <w:r w:rsidR="00AE3B1C" w:rsidRPr="00B83D73">
              <w:t>Ic</w:t>
            </w:r>
          </w:p>
        </w:tc>
        <w:tc>
          <w:tcPr>
            <w:tcW w:w="1851" w:type="dxa"/>
          </w:tcPr>
          <w:p w14:paraId="7626428B" w14:textId="582B7059" w:rsidR="00AE3B1C" w:rsidRPr="00B83D73" w:rsidRDefault="003C5A7A" w:rsidP="00080D95">
            <w:r w:rsidRPr="00B83D73">
              <w:t>d_</w:t>
            </w:r>
            <w:r w:rsidR="00AE3B1C" w:rsidRPr="00B83D73">
              <w:t>Ir</w:t>
            </w:r>
          </w:p>
        </w:tc>
        <w:tc>
          <w:tcPr>
            <w:tcW w:w="1868" w:type="dxa"/>
          </w:tcPr>
          <w:p w14:paraId="34D3D764" w14:textId="1581FC0C" w:rsidR="00AE3B1C" w:rsidRPr="00B83D73" w:rsidRDefault="003C5A7A" w:rsidP="00080D95">
            <w:r w:rsidRPr="00B83D73">
              <w:t>d_</w:t>
            </w:r>
            <w:r w:rsidR="00AE3B1C" w:rsidRPr="00B83D73">
              <w:t>Yc</w:t>
            </w:r>
          </w:p>
        </w:tc>
        <w:tc>
          <w:tcPr>
            <w:tcW w:w="1820" w:type="dxa"/>
          </w:tcPr>
          <w:p w14:paraId="0073284F" w14:textId="36AF198C" w:rsidR="00AE3B1C" w:rsidRPr="00B83D73" w:rsidRDefault="003C5A7A" w:rsidP="00080D95">
            <w:r w:rsidRPr="00B83D73">
              <w:t>d_</w:t>
            </w:r>
            <w:r w:rsidR="00AE3B1C" w:rsidRPr="00B83D73">
              <w:t>Yr</w:t>
            </w:r>
          </w:p>
        </w:tc>
      </w:tr>
      <w:tr w:rsidR="00AE3B1C" w:rsidRPr="007758D9" w14:paraId="013FFCA1" w14:textId="5CDE195E" w:rsidTr="00AE3B1C">
        <w:tc>
          <w:tcPr>
            <w:tcW w:w="2002" w:type="dxa"/>
          </w:tcPr>
          <w:p w14:paraId="5E33D99A" w14:textId="51A4F2F5" w:rsidR="00AE3B1C" w:rsidRPr="00B83D73" w:rsidRDefault="00AE3B1C" w:rsidP="00080D95">
            <w:r w:rsidRPr="00B83D73">
              <w:t>Constant</w:t>
            </w:r>
          </w:p>
        </w:tc>
        <w:tc>
          <w:tcPr>
            <w:tcW w:w="1855" w:type="dxa"/>
          </w:tcPr>
          <w:p w14:paraId="062FDE83" w14:textId="6CD1950B" w:rsidR="00AE3B1C" w:rsidRPr="00B83D73" w:rsidRDefault="000F2987" w:rsidP="000F2987">
            <w:pPr>
              <w:jc w:val="right"/>
            </w:pPr>
            <w:r w:rsidRPr="00B83D73">
              <w:t>-</w:t>
            </w:r>
            <w:r w:rsidR="003C5A7A" w:rsidRPr="00B83D73">
              <w:t>1.944 ***</w:t>
            </w:r>
          </w:p>
        </w:tc>
        <w:tc>
          <w:tcPr>
            <w:tcW w:w="1851" w:type="dxa"/>
          </w:tcPr>
          <w:p w14:paraId="7577FAD6" w14:textId="580187E3" w:rsidR="00AE3B1C" w:rsidRPr="00B83D73" w:rsidRDefault="003C5A7A" w:rsidP="000F2987">
            <w:pPr>
              <w:jc w:val="right"/>
            </w:pPr>
            <w:r w:rsidRPr="00B83D73">
              <w:t>1.117 **</w:t>
            </w:r>
          </w:p>
        </w:tc>
        <w:tc>
          <w:tcPr>
            <w:tcW w:w="1868" w:type="dxa"/>
          </w:tcPr>
          <w:p w14:paraId="16DEED3D" w14:textId="7D85B02A" w:rsidR="00AE3B1C" w:rsidRPr="00B83D73" w:rsidRDefault="003C5A7A" w:rsidP="000F2987">
            <w:pPr>
              <w:jc w:val="right"/>
            </w:pPr>
            <w:r w:rsidRPr="00B83D73">
              <w:t>-0.719</w:t>
            </w:r>
            <w:r w:rsidR="000F2987" w:rsidRPr="00B83D73">
              <w:t xml:space="preserve"> *</w:t>
            </w:r>
            <w:r w:rsidRPr="00B83D73">
              <w:t>*</w:t>
            </w:r>
          </w:p>
        </w:tc>
        <w:tc>
          <w:tcPr>
            <w:tcW w:w="1820" w:type="dxa"/>
          </w:tcPr>
          <w:p w14:paraId="4F800D9B" w14:textId="2C088C65" w:rsidR="00AE3B1C" w:rsidRPr="00B83D73" w:rsidRDefault="00021B01" w:rsidP="00021B01">
            <w:pPr>
              <w:jc w:val="right"/>
            </w:pPr>
            <w:r w:rsidRPr="00B83D73">
              <w:t>-2</w:t>
            </w:r>
            <w:r w:rsidR="000F2987" w:rsidRPr="00B83D73">
              <w:t>.</w:t>
            </w:r>
            <w:r w:rsidRPr="00B83D73">
              <w:t>437</w:t>
            </w:r>
            <w:r w:rsidR="000F2987" w:rsidRPr="00B83D73">
              <w:t xml:space="preserve"> ***</w:t>
            </w:r>
          </w:p>
        </w:tc>
      </w:tr>
      <w:tr w:rsidR="00AE3B1C" w:rsidRPr="007758D9" w14:paraId="4B31BF31" w14:textId="7E96CC2C" w:rsidTr="00AE3B1C">
        <w:tc>
          <w:tcPr>
            <w:tcW w:w="2002" w:type="dxa"/>
          </w:tcPr>
          <w:p w14:paraId="0ECB5A33" w14:textId="061A95C4" w:rsidR="00AE3B1C" w:rsidRPr="00B83D73" w:rsidRDefault="003C5A7A" w:rsidP="00080D95">
            <w:r w:rsidRPr="00B83D73">
              <w:t>d_</w:t>
            </w:r>
            <w:r w:rsidR="00AE3B1C" w:rsidRPr="00B83D73">
              <w:t>Ic (lag1)</w:t>
            </w:r>
          </w:p>
        </w:tc>
        <w:tc>
          <w:tcPr>
            <w:tcW w:w="1855" w:type="dxa"/>
          </w:tcPr>
          <w:p w14:paraId="2A50025D" w14:textId="6DE27797" w:rsidR="00AE3B1C" w:rsidRPr="00B83D73" w:rsidRDefault="003C5A7A" w:rsidP="000F2987">
            <w:pPr>
              <w:jc w:val="right"/>
            </w:pPr>
            <w:r w:rsidRPr="00B83D73">
              <w:t>-0.369</w:t>
            </w:r>
            <w:r w:rsidR="000F2987" w:rsidRPr="00B83D73">
              <w:t xml:space="preserve"> ***</w:t>
            </w:r>
          </w:p>
        </w:tc>
        <w:tc>
          <w:tcPr>
            <w:tcW w:w="1851" w:type="dxa"/>
          </w:tcPr>
          <w:p w14:paraId="5A7772BA" w14:textId="40F7EBFB" w:rsidR="00AE3B1C" w:rsidRPr="00B83D73" w:rsidRDefault="000F2987" w:rsidP="000F2987">
            <w:pPr>
              <w:jc w:val="right"/>
            </w:pPr>
            <w:r w:rsidRPr="00B83D73">
              <w:t>-</w:t>
            </w:r>
          </w:p>
        </w:tc>
        <w:tc>
          <w:tcPr>
            <w:tcW w:w="1868" w:type="dxa"/>
          </w:tcPr>
          <w:p w14:paraId="33792FF6" w14:textId="69536B84" w:rsidR="00AE3B1C" w:rsidRPr="00B83D73" w:rsidRDefault="003C5A7A" w:rsidP="003C5A7A">
            <w:pPr>
              <w:jc w:val="right"/>
            </w:pPr>
            <w:r w:rsidRPr="00B83D73">
              <w:t>-</w:t>
            </w:r>
          </w:p>
        </w:tc>
        <w:tc>
          <w:tcPr>
            <w:tcW w:w="1820" w:type="dxa"/>
          </w:tcPr>
          <w:p w14:paraId="7A239E28" w14:textId="724FA4DE" w:rsidR="00AE3B1C" w:rsidRPr="00B83D73" w:rsidRDefault="00021B01" w:rsidP="000F2987">
            <w:pPr>
              <w:jc w:val="right"/>
            </w:pPr>
            <w:r w:rsidRPr="00B83D73">
              <w:t>0.061 *</w:t>
            </w:r>
          </w:p>
        </w:tc>
      </w:tr>
      <w:tr w:rsidR="00AE3B1C" w:rsidRPr="007758D9" w14:paraId="5D40A8D3" w14:textId="43774D35" w:rsidTr="00AE3B1C">
        <w:tc>
          <w:tcPr>
            <w:tcW w:w="2002" w:type="dxa"/>
          </w:tcPr>
          <w:p w14:paraId="4E8097F0" w14:textId="620489DC" w:rsidR="00AE3B1C" w:rsidRPr="00B83D73" w:rsidRDefault="003C5A7A" w:rsidP="00AE3B1C">
            <w:r w:rsidRPr="00B83D73">
              <w:t>d_</w:t>
            </w:r>
            <w:r w:rsidR="00AE3B1C" w:rsidRPr="00B83D73">
              <w:t>Ir (lag1)</w:t>
            </w:r>
          </w:p>
        </w:tc>
        <w:tc>
          <w:tcPr>
            <w:tcW w:w="1855" w:type="dxa"/>
          </w:tcPr>
          <w:p w14:paraId="3651A38F" w14:textId="44FB18E5" w:rsidR="00AE3B1C" w:rsidRPr="00B83D73" w:rsidRDefault="000F2987" w:rsidP="000F2987">
            <w:pPr>
              <w:jc w:val="right"/>
            </w:pPr>
            <w:r w:rsidRPr="00B83D73">
              <w:t>-</w:t>
            </w:r>
          </w:p>
        </w:tc>
        <w:tc>
          <w:tcPr>
            <w:tcW w:w="1851" w:type="dxa"/>
          </w:tcPr>
          <w:p w14:paraId="74FC88D3" w14:textId="4CD5EF80" w:rsidR="00AE3B1C" w:rsidRPr="00B83D73" w:rsidRDefault="003C5A7A" w:rsidP="000F2987">
            <w:pPr>
              <w:jc w:val="right"/>
            </w:pPr>
            <w:r w:rsidRPr="00B83D73">
              <w:t>-</w:t>
            </w:r>
          </w:p>
        </w:tc>
        <w:tc>
          <w:tcPr>
            <w:tcW w:w="1868" w:type="dxa"/>
          </w:tcPr>
          <w:p w14:paraId="171A0BBA" w14:textId="4F09E370" w:rsidR="00AE3B1C" w:rsidRPr="00B83D73" w:rsidRDefault="000F2987" w:rsidP="000F2987">
            <w:pPr>
              <w:jc w:val="right"/>
            </w:pPr>
            <w:r w:rsidRPr="00B83D73">
              <w:t>-</w:t>
            </w:r>
          </w:p>
        </w:tc>
        <w:tc>
          <w:tcPr>
            <w:tcW w:w="1820" w:type="dxa"/>
          </w:tcPr>
          <w:p w14:paraId="52D9BAA7" w14:textId="40B8C010" w:rsidR="00AE3B1C" w:rsidRPr="00B83D73" w:rsidRDefault="00021B01" w:rsidP="000F2987">
            <w:pPr>
              <w:jc w:val="right"/>
            </w:pPr>
            <w:r w:rsidRPr="00B83D73">
              <w:t>-0.138</w:t>
            </w:r>
            <w:r w:rsidR="000F2987" w:rsidRPr="00B83D73">
              <w:t xml:space="preserve"> ***</w:t>
            </w:r>
          </w:p>
        </w:tc>
      </w:tr>
      <w:tr w:rsidR="00AE3B1C" w:rsidRPr="007758D9" w14:paraId="66FB6DBF" w14:textId="05DA6EB1" w:rsidTr="00AE3B1C">
        <w:tc>
          <w:tcPr>
            <w:tcW w:w="2002" w:type="dxa"/>
          </w:tcPr>
          <w:p w14:paraId="149980B8" w14:textId="5995A549" w:rsidR="00AE3B1C" w:rsidRPr="00B83D73" w:rsidRDefault="003C5A7A" w:rsidP="00AE3B1C">
            <w:r w:rsidRPr="00B83D73">
              <w:t>d_</w:t>
            </w:r>
            <w:r w:rsidR="00AE3B1C" w:rsidRPr="00B83D73">
              <w:t>Yc (lag1)</w:t>
            </w:r>
          </w:p>
        </w:tc>
        <w:tc>
          <w:tcPr>
            <w:tcW w:w="1855" w:type="dxa"/>
          </w:tcPr>
          <w:p w14:paraId="5FEBD30E" w14:textId="54EC2D4D" w:rsidR="00AE3B1C" w:rsidRPr="00B83D73" w:rsidRDefault="003C5A7A" w:rsidP="000F2987">
            <w:pPr>
              <w:jc w:val="right"/>
            </w:pPr>
            <w:r w:rsidRPr="00B83D73">
              <w:t>0.658</w:t>
            </w:r>
            <w:r w:rsidR="000F2987" w:rsidRPr="00B83D73">
              <w:t xml:space="preserve"> </w:t>
            </w:r>
            <w:r w:rsidRPr="00B83D73">
              <w:t>*</w:t>
            </w:r>
            <w:r w:rsidR="000F2987" w:rsidRPr="00B83D73">
              <w:t>**</w:t>
            </w:r>
          </w:p>
        </w:tc>
        <w:tc>
          <w:tcPr>
            <w:tcW w:w="1851" w:type="dxa"/>
          </w:tcPr>
          <w:p w14:paraId="750CB379" w14:textId="4D0ACDC5" w:rsidR="00AE3B1C" w:rsidRPr="00B83D73" w:rsidRDefault="003C5A7A" w:rsidP="000F2987">
            <w:pPr>
              <w:jc w:val="right"/>
            </w:pPr>
            <w:r w:rsidRPr="00B83D73">
              <w:t>0.779</w:t>
            </w:r>
            <w:r w:rsidR="000F2987" w:rsidRPr="00B83D73">
              <w:t xml:space="preserve"> ***</w:t>
            </w:r>
          </w:p>
        </w:tc>
        <w:tc>
          <w:tcPr>
            <w:tcW w:w="1868" w:type="dxa"/>
          </w:tcPr>
          <w:p w14:paraId="034E1EAC" w14:textId="59D805FF" w:rsidR="00AE3B1C" w:rsidRPr="00B83D73" w:rsidRDefault="003C5A7A" w:rsidP="003C5A7A">
            <w:pPr>
              <w:jc w:val="right"/>
            </w:pPr>
            <w:r w:rsidRPr="00B83D73">
              <w:t>0.348 ***</w:t>
            </w:r>
          </w:p>
        </w:tc>
        <w:tc>
          <w:tcPr>
            <w:tcW w:w="1820" w:type="dxa"/>
          </w:tcPr>
          <w:p w14:paraId="27D51D7F" w14:textId="50D4364D" w:rsidR="00AE3B1C" w:rsidRPr="00B83D73" w:rsidRDefault="000F2987" w:rsidP="000F2987">
            <w:pPr>
              <w:jc w:val="right"/>
            </w:pPr>
            <w:r w:rsidRPr="00B83D73">
              <w:t>-</w:t>
            </w:r>
          </w:p>
        </w:tc>
      </w:tr>
      <w:tr w:rsidR="00AE3B1C" w:rsidRPr="007758D9" w14:paraId="7BC798A6" w14:textId="35D95685" w:rsidTr="00AE3B1C">
        <w:tc>
          <w:tcPr>
            <w:tcW w:w="2002" w:type="dxa"/>
          </w:tcPr>
          <w:p w14:paraId="56AE1A3F" w14:textId="2EBB5545" w:rsidR="00AE3B1C" w:rsidRPr="00B83D73" w:rsidRDefault="003C5A7A" w:rsidP="00AE3B1C">
            <w:r w:rsidRPr="00B83D73">
              <w:t>d_</w:t>
            </w:r>
            <w:r w:rsidR="00AE3B1C" w:rsidRPr="00B83D73">
              <w:t>HPI (lag1)</w:t>
            </w:r>
          </w:p>
        </w:tc>
        <w:tc>
          <w:tcPr>
            <w:tcW w:w="1855" w:type="dxa"/>
          </w:tcPr>
          <w:p w14:paraId="7031B5E8" w14:textId="2EEF4E69" w:rsidR="00AE3B1C" w:rsidRPr="00B83D73" w:rsidRDefault="003C5A7A" w:rsidP="000F2987">
            <w:pPr>
              <w:jc w:val="right"/>
            </w:pPr>
            <w:r w:rsidRPr="00B83D73">
              <w:t>-1.355</w:t>
            </w:r>
            <w:r w:rsidR="000F2987" w:rsidRPr="00B83D73">
              <w:t xml:space="preserve"> ***</w:t>
            </w:r>
          </w:p>
        </w:tc>
        <w:tc>
          <w:tcPr>
            <w:tcW w:w="1851" w:type="dxa"/>
          </w:tcPr>
          <w:p w14:paraId="3E1C6903" w14:textId="0004183C" w:rsidR="00AE3B1C" w:rsidRPr="00B83D73" w:rsidRDefault="003C5A7A" w:rsidP="000F2987">
            <w:pPr>
              <w:jc w:val="right"/>
            </w:pPr>
            <w:r w:rsidRPr="00B83D73">
              <w:t>-</w:t>
            </w:r>
          </w:p>
        </w:tc>
        <w:tc>
          <w:tcPr>
            <w:tcW w:w="1868" w:type="dxa"/>
          </w:tcPr>
          <w:p w14:paraId="62F568F0" w14:textId="3A04CACE" w:rsidR="00AE3B1C" w:rsidRPr="00B83D73" w:rsidRDefault="00021B01" w:rsidP="000F2987">
            <w:pPr>
              <w:jc w:val="right"/>
            </w:pPr>
            <w:r w:rsidRPr="00B83D73">
              <w:t>0.719</w:t>
            </w:r>
            <w:r w:rsidR="000F2987" w:rsidRPr="00B83D73">
              <w:t xml:space="preserve"> ***</w:t>
            </w:r>
          </w:p>
        </w:tc>
        <w:tc>
          <w:tcPr>
            <w:tcW w:w="1820" w:type="dxa"/>
          </w:tcPr>
          <w:p w14:paraId="6DD90DCC" w14:textId="78340195" w:rsidR="00AE3B1C" w:rsidRPr="00B83D73" w:rsidRDefault="000F2987" w:rsidP="000F2987">
            <w:pPr>
              <w:jc w:val="right"/>
            </w:pPr>
            <w:r w:rsidRPr="00B83D73">
              <w:t>-</w:t>
            </w:r>
          </w:p>
        </w:tc>
      </w:tr>
      <w:tr w:rsidR="00AE3B1C" w:rsidRPr="007758D9" w14:paraId="6C94C627" w14:textId="3AF33103" w:rsidTr="00AE3B1C">
        <w:tc>
          <w:tcPr>
            <w:tcW w:w="2002" w:type="dxa"/>
          </w:tcPr>
          <w:p w14:paraId="333813DD" w14:textId="3C72268A" w:rsidR="00AE3B1C" w:rsidRPr="00B83D73" w:rsidRDefault="003C5A7A" w:rsidP="003C5A7A">
            <w:r w:rsidRPr="00B83D73">
              <w:t>d_U</w:t>
            </w:r>
            <w:r w:rsidR="00AE3B1C" w:rsidRPr="00B83D73">
              <w:t xml:space="preserve"> (lag1)</w:t>
            </w:r>
          </w:p>
        </w:tc>
        <w:tc>
          <w:tcPr>
            <w:tcW w:w="1855" w:type="dxa"/>
          </w:tcPr>
          <w:p w14:paraId="095ECCFF" w14:textId="4E8C7E7C" w:rsidR="00AE3B1C" w:rsidRPr="00B83D73" w:rsidRDefault="000F2987" w:rsidP="000F2987">
            <w:pPr>
              <w:jc w:val="right"/>
            </w:pPr>
            <w:r w:rsidRPr="00B83D73">
              <w:t>-</w:t>
            </w:r>
          </w:p>
        </w:tc>
        <w:tc>
          <w:tcPr>
            <w:tcW w:w="1851" w:type="dxa"/>
          </w:tcPr>
          <w:p w14:paraId="14EAFF99" w14:textId="78474AA4" w:rsidR="00AE3B1C" w:rsidRPr="00B83D73" w:rsidRDefault="003C5A7A" w:rsidP="000F2987">
            <w:pPr>
              <w:jc w:val="right"/>
            </w:pPr>
            <w:r w:rsidRPr="00B83D73">
              <w:t>-</w:t>
            </w:r>
          </w:p>
        </w:tc>
        <w:tc>
          <w:tcPr>
            <w:tcW w:w="1868" w:type="dxa"/>
          </w:tcPr>
          <w:p w14:paraId="165C4376" w14:textId="64E518E0" w:rsidR="00AE3B1C" w:rsidRPr="00B83D73" w:rsidRDefault="000F2987" w:rsidP="000F2987">
            <w:pPr>
              <w:jc w:val="right"/>
            </w:pPr>
            <w:r w:rsidRPr="00B83D73">
              <w:t>-</w:t>
            </w:r>
            <w:r w:rsidR="00021B01" w:rsidRPr="00B83D73">
              <w:t>0.184 ***</w:t>
            </w:r>
          </w:p>
        </w:tc>
        <w:tc>
          <w:tcPr>
            <w:tcW w:w="1820" w:type="dxa"/>
          </w:tcPr>
          <w:p w14:paraId="1EAC1B21" w14:textId="66C36F08" w:rsidR="00AE3B1C" w:rsidRPr="00B83D73" w:rsidRDefault="000F2987" w:rsidP="000F2987">
            <w:pPr>
              <w:jc w:val="right"/>
            </w:pPr>
            <w:r w:rsidRPr="00B83D73">
              <w:t>-</w:t>
            </w:r>
            <w:r w:rsidR="00021B01" w:rsidRPr="00B83D73">
              <w:t>0.222 ***</w:t>
            </w:r>
          </w:p>
        </w:tc>
      </w:tr>
      <w:tr w:rsidR="00AE3B1C" w:rsidRPr="007758D9" w14:paraId="4C932CAD" w14:textId="4B998F10" w:rsidTr="00AE3B1C">
        <w:tc>
          <w:tcPr>
            <w:tcW w:w="2002" w:type="dxa"/>
          </w:tcPr>
          <w:p w14:paraId="2282C087" w14:textId="235386CC" w:rsidR="00AE3B1C" w:rsidRPr="00B83D73" w:rsidRDefault="00AE3B1C" w:rsidP="00AE3B1C">
            <w:r w:rsidRPr="00B83D73">
              <w:t>FEDR (lag1)</w:t>
            </w:r>
          </w:p>
        </w:tc>
        <w:tc>
          <w:tcPr>
            <w:tcW w:w="1855" w:type="dxa"/>
          </w:tcPr>
          <w:p w14:paraId="0D20C659" w14:textId="6710E38D" w:rsidR="00AE3B1C" w:rsidRPr="00B83D73" w:rsidRDefault="003C5A7A" w:rsidP="000F2987">
            <w:pPr>
              <w:jc w:val="right"/>
            </w:pPr>
            <w:r w:rsidRPr="00B83D73">
              <w:t>-0.006</w:t>
            </w:r>
            <w:r w:rsidR="000F2987" w:rsidRPr="00B83D73">
              <w:t xml:space="preserve"> ***</w:t>
            </w:r>
          </w:p>
        </w:tc>
        <w:tc>
          <w:tcPr>
            <w:tcW w:w="1851" w:type="dxa"/>
          </w:tcPr>
          <w:p w14:paraId="3D660CDD" w14:textId="52B73168" w:rsidR="00AE3B1C" w:rsidRPr="00B83D73" w:rsidRDefault="003C5A7A" w:rsidP="000F2987">
            <w:pPr>
              <w:jc w:val="right"/>
            </w:pPr>
            <w:r w:rsidRPr="00B83D73">
              <w:t>0.009</w:t>
            </w:r>
            <w:r w:rsidR="000F2987" w:rsidRPr="00B83D73">
              <w:t xml:space="preserve"> ***</w:t>
            </w:r>
          </w:p>
        </w:tc>
        <w:tc>
          <w:tcPr>
            <w:tcW w:w="1868" w:type="dxa"/>
          </w:tcPr>
          <w:p w14:paraId="0F084D89" w14:textId="23E14A55" w:rsidR="00AE3B1C" w:rsidRPr="00B83D73" w:rsidRDefault="00021B01" w:rsidP="000F2987">
            <w:pPr>
              <w:jc w:val="right"/>
            </w:pPr>
            <w:r w:rsidRPr="00B83D73">
              <w:t>-0.005</w:t>
            </w:r>
            <w:r w:rsidR="000F2987" w:rsidRPr="00B83D73">
              <w:t xml:space="preserve"> ***</w:t>
            </w:r>
          </w:p>
        </w:tc>
        <w:tc>
          <w:tcPr>
            <w:tcW w:w="1820" w:type="dxa"/>
          </w:tcPr>
          <w:p w14:paraId="5D123CFD" w14:textId="3DDC3FEE" w:rsidR="00AE3B1C" w:rsidRPr="00B83D73" w:rsidRDefault="00B83D73" w:rsidP="000F2987">
            <w:pPr>
              <w:jc w:val="right"/>
            </w:pPr>
            <w:r w:rsidRPr="00B83D73">
              <w:t>-0.009</w:t>
            </w:r>
            <w:r w:rsidR="000F2987" w:rsidRPr="00B83D73">
              <w:t xml:space="preserve"> ***</w:t>
            </w:r>
          </w:p>
        </w:tc>
      </w:tr>
      <w:tr w:rsidR="003C5A7A" w:rsidRPr="007758D9" w14:paraId="75E83CB2" w14:textId="77777777" w:rsidTr="003C5A7A">
        <w:trPr>
          <w:trHeight w:val="292"/>
        </w:trPr>
        <w:tc>
          <w:tcPr>
            <w:tcW w:w="2002" w:type="dxa"/>
          </w:tcPr>
          <w:p w14:paraId="64F90995" w14:textId="17853867" w:rsidR="003C5A7A" w:rsidRPr="00B83D73" w:rsidRDefault="003C5A7A" w:rsidP="00AE3B1C">
            <w:r w:rsidRPr="00B83D73">
              <w:t>d_IP (lag1)</w:t>
            </w:r>
          </w:p>
        </w:tc>
        <w:tc>
          <w:tcPr>
            <w:tcW w:w="1855" w:type="dxa"/>
          </w:tcPr>
          <w:p w14:paraId="40F17A63" w14:textId="0DF67DC1" w:rsidR="003C5A7A" w:rsidRPr="00B83D73" w:rsidRDefault="003C5A7A" w:rsidP="000F2987">
            <w:pPr>
              <w:jc w:val="right"/>
            </w:pPr>
            <w:r w:rsidRPr="00B83D73">
              <w:t>-</w:t>
            </w:r>
          </w:p>
        </w:tc>
        <w:tc>
          <w:tcPr>
            <w:tcW w:w="1851" w:type="dxa"/>
          </w:tcPr>
          <w:p w14:paraId="0AF0F8F7" w14:textId="58EF3E0B" w:rsidR="003C5A7A" w:rsidRPr="00B83D73" w:rsidRDefault="003C5A7A" w:rsidP="000F2987">
            <w:pPr>
              <w:jc w:val="right"/>
            </w:pPr>
            <w:r w:rsidRPr="00B83D73">
              <w:t>-</w:t>
            </w:r>
          </w:p>
        </w:tc>
        <w:tc>
          <w:tcPr>
            <w:tcW w:w="1868" w:type="dxa"/>
          </w:tcPr>
          <w:p w14:paraId="598BDCC4" w14:textId="14ED641E" w:rsidR="003C5A7A" w:rsidRPr="00B83D73" w:rsidRDefault="00021B01" w:rsidP="000F2987">
            <w:pPr>
              <w:jc w:val="right"/>
            </w:pPr>
            <w:r w:rsidRPr="00B83D73">
              <w:t>-0.365 **</w:t>
            </w:r>
          </w:p>
        </w:tc>
        <w:tc>
          <w:tcPr>
            <w:tcW w:w="1820" w:type="dxa"/>
          </w:tcPr>
          <w:p w14:paraId="65A13E84" w14:textId="458D53AB" w:rsidR="003C5A7A" w:rsidRPr="00B83D73" w:rsidRDefault="00B83D73" w:rsidP="000F2987">
            <w:pPr>
              <w:jc w:val="right"/>
            </w:pPr>
            <w:r w:rsidRPr="00B83D73">
              <w:t>-</w:t>
            </w:r>
          </w:p>
        </w:tc>
      </w:tr>
      <w:tr w:rsidR="00AE3B1C" w:rsidRPr="007758D9" w14:paraId="4841936C" w14:textId="1FBAB07F" w:rsidTr="00AE3B1C">
        <w:tc>
          <w:tcPr>
            <w:tcW w:w="2002" w:type="dxa"/>
          </w:tcPr>
          <w:p w14:paraId="4D7B31C7" w14:textId="2133FDBB" w:rsidR="00AE3B1C" w:rsidRPr="00B83D73" w:rsidRDefault="00AE3B1C" w:rsidP="00AE3B1C">
            <w:r w:rsidRPr="00B83D73">
              <w:t>EC1</w:t>
            </w:r>
          </w:p>
        </w:tc>
        <w:tc>
          <w:tcPr>
            <w:tcW w:w="1855" w:type="dxa"/>
          </w:tcPr>
          <w:p w14:paraId="0A3182CD" w14:textId="5B627261" w:rsidR="00AE3B1C" w:rsidRPr="00B83D73" w:rsidRDefault="000F2987" w:rsidP="003C5A7A">
            <w:pPr>
              <w:jc w:val="right"/>
            </w:pPr>
            <w:r w:rsidRPr="00B83D73">
              <w:t>-0.1</w:t>
            </w:r>
            <w:r w:rsidR="003C5A7A" w:rsidRPr="00B83D73">
              <w:t>03</w:t>
            </w:r>
            <w:r w:rsidRPr="00B83D73">
              <w:t xml:space="preserve"> ***</w:t>
            </w:r>
          </w:p>
        </w:tc>
        <w:tc>
          <w:tcPr>
            <w:tcW w:w="1851" w:type="dxa"/>
          </w:tcPr>
          <w:p w14:paraId="2873AE58" w14:textId="4E4764A3" w:rsidR="00AE3B1C" w:rsidRPr="00B83D73" w:rsidRDefault="000F2987" w:rsidP="003C5A7A">
            <w:pPr>
              <w:jc w:val="right"/>
            </w:pPr>
            <w:r w:rsidRPr="00B83D73">
              <w:t>0.</w:t>
            </w:r>
            <w:r w:rsidR="003C5A7A" w:rsidRPr="00B83D73">
              <w:t>073</w:t>
            </w:r>
            <w:r w:rsidRPr="00B83D73">
              <w:t xml:space="preserve"> ***</w:t>
            </w:r>
          </w:p>
        </w:tc>
        <w:tc>
          <w:tcPr>
            <w:tcW w:w="1868" w:type="dxa"/>
          </w:tcPr>
          <w:p w14:paraId="78F41E76" w14:textId="4A0C6D69" w:rsidR="00AE3B1C" w:rsidRPr="00B83D73" w:rsidRDefault="000F2987" w:rsidP="000F2987">
            <w:pPr>
              <w:jc w:val="right"/>
            </w:pPr>
            <w:r w:rsidRPr="00B83D73">
              <w:t>0</w:t>
            </w:r>
            <w:r w:rsidR="00021B01" w:rsidRPr="00B83D73">
              <w:t>.072</w:t>
            </w:r>
            <w:r w:rsidRPr="00B83D73">
              <w:t xml:space="preserve"> ***</w:t>
            </w:r>
          </w:p>
        </w:tc>
        <w:tc>
          <w:tcPr>
            <w:tcW w:w="1820" w:type="dxa"/>
          </w:tcPr>
          <w:p w14:paraId="5811B1E8" w14:textId="6A55064C" w:rsidR="00AE3B1C" w:rsidRPr="00B83D73" w:rsidRDefault="00B83D73" w:rsidP="000F2987">
            <w:pPr>
              <w:jc w:val="right"/>
            </w:pPr>
            <w:r w:rsidRPr="00B83D73">
              <w:t>-0.039 ***</w:t>
            </w:r>
          </w:p>
        </w:tc>
      </w:tr>
      <w:tr w:rsidR="00AE3B1C" w:rsidRPr="007758D9" w14:paraId="11F2EBA6" w14:textId="77777777" w:rsidTr="00AE3B1C">
        <w:tc>
          <w:tcPr>
            <w:tcW w:w="2002" w:type="dxa"/>
          </w:tcPr>
          <w:p w14:paraId="4E2EF2A2" w14:textId="6299A495" w:rsidR="00AE3B1C" w:rsidRPr="00B83D73" w:rsidRDefault="00AE3B1C" w:rsidP="00AE3B1C">
            <w:r w:rsidRPr="00B83D73">
              <w:t>EC2</w:t>
            </w:r>
          </w:p>
        </w:tc>
        <w:tc>
          <w:tcPr>
            <w:tcW w:w="1855" w:type="dxa"/>
          </w:tcPr>
          <w:p w14:paraId="7A1F14F4" w14:textId="09E1C546" w:rsidR="00AE3B1C" w:rsidRPr="00B83D73" w:rsidRDefault="003C5A7A" w:rsidP="000F2987">
            <w:pPr>
              <w:jc w:val="right"/>
            </w:pPr>
            <w:r w:rsidRPr="00B83D73">
              <w:t>-</w:t>
            </w:r>
          </w:p>
        </w:tc>
        <w:tc>
          <w:tcPr>
            <w:tcW w:w="1851" w:type="dxa"/>
          </w:tcPr>
          <w:p w14:paraId="1573C842" w14:textId="4658C184" w:rsidR="00AE3B1C" w:rsidRPr="00B83D73" w:rsidRDefault="000F2987" w:rsidP="003C5A7A">
            <w:pPr>
              <w:jc w:val="right"/>
            </w:pPr>
            <w:r w:rsidRPr="00B83D73">
              <w:t>-0.</w:t>
            </w:r>
            <w:r w:rsidR="003C5A7A" w:rsidRPr="00B83D73">
              <w:t>657</w:t>
            </w:r>
            <w:r w:rsidRPr="00B83D73">
              <w:t xml:space="preserve"> ***</w:t>
            </w:r>
          </w:p>
        </w:tc>
        <w:tc>
          <w:tcPr>
            <w:tcW w:w="1868" w:type="dxa"/>
          </w:tcPr>
          <w:p w14:paraId="15D649F2" w14:textId="56044A2F" w:rsidR="00AE3B1C" w:rsidRPr="00B83D73" w:rsidRDefault="00021B01" w:rsidP="000F2987">
            <w:pPr>
              <w:jc w:val="right"/>
            </w:pPr>
            <w:r w:rsidRPr="00B83D73">
              <w:t>0.087 *</w:t>
            </w:r>
          </w:p>
        </w:tc>
        <w:tc>
          <w:tcPr>
            <w:tcW w:w="1820" w:type="dxa"/>
          </w:tcPr>
          <w:p w14:paraId="58DF84B5" w14:textId="48D384D2" w:rsidR="00AE3B1C" w:rsidRPr="00B83D73" w:rsidRDefault="00B83D73" w:rsidP="000F2987">
            <w:pPr>
              <w:jc w:val="right"/>
            </w:pPr>
            <w:r w:rsidRPr="00B83D73">
              <w:t>0.199</w:t>
            </w:r>
            <w:r w:rsidR="000F2987" w:rsidRPr="00B83D73">
              <w:t xml:space="preserve"> ***</w:t>
            </w:r>
          </w:p>
        </w:tc>
      </w:tr>
      <w:tr w:rsidR="00AE3B1C" w14:paraId="458F3012" w14:textId="77777777" w:rsidTr="00AE3B1C">
        <w:tc>
          <w:tcPr>
            <w:tcW w:w="2002" w:type="dxa"/>
          </w:tcPr>
          <w:p w14:paraId="5D743812" w14:textId="3B4BC411" w:rsidR="00AE3B1C" w:rsidRPr="00B83D73" w:rsidRDefault="00AE3B1C" w:rsidP="00AE3B1C">
            <w:r w:rsidRPr="00B83D73">
              <w:t>EC3</w:t>
            </w:r>
          </w:p>
        </w:tc>
        <w:tc>
          <w:tcPr>
            <w:tcW w:w="1855" w:type="dxa"/>
          </w:tcPr>
          <w:p w14:paraId="4E9802E0" w14:textId="15F4B249" w:rsidR="00AE3B1C" w:rsidRPr="00B83D73" w:rsidRDefault="003C5A7A" w:rsidP="000F2987">
            <w:pPr>
              <w:jc w:val="right"/>
            </w:pPr>
            <w:r w:rsidRPr="00B83D73">
              <w:t>0.335</w:t>
            </w:r>
            <w:r w:rsidR="000F2987" w:rsidRPr="00B83D73">
              <w:t xml:space="preserve"> </w:t>
            </w:r>
            <w:r w:rsidRPr="00B83D73">
              <w:t>*</w:t>
            </w:r>
            <w:r w:rsidR="000F2987" w:rsidRPr="00B83D73">
              <w:t>**</w:t>
            </w:r>
          </w:p>
        </w:tc>
        <w:tc>
          <w:tcPr>
            <w:tcW w:w="1851" w:type="dxa"/>
          </w:tcPr>
          <w:p w14:paraId="38B31A46" w14:textId="119666B6" w:rsidR="00AE3B1C" w:rsidRPr="00B83D73" w:rsidRDefault="003C5A7A" w:rsidP="000F2987">
            <w:pPr>
              <w:jc w:val="right"/>
            </w:pPr>
            <w:r w:rsidRPr="00B83D73">
              <w:t>0.229 ***</w:t>
            </w:r>
          </w:p>
        </w:tc>
        <w:tc>
          <w:tcPr>
            <w:tcW w:w="1868" w:type="dxa"/>
          </w:tcPr>
          <w:p w14:paraId="4A03D389" w14:textId="1A389B8E" w:rsidR="00AE3B1C" w:rsidRPr="00B83D73" w:rsidRDefault="00021B01" w:rsidP="000F2987">
            <w:pPr>
              <w:jc w:val="right"/>
            </w:pPr>
            <w:r w:rsidRPr="00B83D73">
              <w:t xml:space="preserve">-0.087 </w:t>
            </w:r>
            <w:r w:rsidR="000F2987" w:rsidRPr="00B83D73">
              <w:t>**</w:t>
            </w:r>
          </w:p>
        </w:tc>
        <w:tc>
          <w:tcPr>
            <w:tcW w:w="1820" w:type="dxa"/>
          </w:tcPr>
          <w:p w14:paraId="0FD6FC06" w14:textId="5EDBA8CF" w:rsidR="00AE3B1C" w:rsidRPr="00B83D73" w:rsidRDefault="00B83D73" w:rsidP="000F2987">
            <w:pPr>
              <w:jc w:val="right"/>
            </w:pPr>
            <w:r w:rsidRPr="00B83D73">
              <w:t>0.161</w:t>
            </w:r>
            <w:r w:rsidR="000F2987" w:rsidRPr="00B83D73">
              <w:t xml:space="preserve"> ***</w:t>
            </w:r>
          </w:p>
        </w:tc>
      </w:tr>
      <w:tr w:rsidR="003C5A7A" w14:paraId="64D141F7" w14:textId="77777777" w:rsidTr="00AE3B1C">
        <w:tc>
          <w:tcPr>
            <w:tcW w:w="2002" w:type="dxa"/>
          </w:tcPr>
          <w:p w14:paraId="3E8FD419" w14:textId="08AA3574" w:rsidR="003C5A7A" w:rsidRPr="00B83D73" w:rsidRDefault="003C5A7A" w:rsidP="00AE3B1C">
            <w:r w:rsidRPr="00B83D73">
              <w:t>Adjusted R-square</w:t>
            </w:r>
          </w:p>
        </w:tc>
        <w:tc>
          <w:tcPr>
            <w:tcW w:w="1855" w:type="dxa"/>
          </w:tcPr>
          <w:p w14:paraId="2EC88A91" w14:textId="6FC0A860" w:rsidR="003C5A7A" w:rsidRPr="00B83D73" w:rsidRDefault="003C5A7A" w:rsidP="000F2987">
            <w:pPr>
              <w:jc w:val="right"/>
            </w:pPr>
            <w:r w:rsidRPr="00B83D73">
              <w:t>31 %</w:t>
            </w:r>
          </w:p>
        </w:tc>
        <w:tc>
          <w:tcPr>
            <w:tcW w:w="1851" w:type="dxa"/>
          </w:tcPr>
          <w:p w14:paraId="5E789B17" w14:textId="51EF0CFD" w:rsidR="003C5A7A" w:rsidRPr="00B83D73" w:rsidRDefault="003C5A7A" w:rsidP="000F2987">
            <w:pPr>
              <w:jc w:val="right"/>
            </w:pPr>
            <w:r w:rsidRPr="00B83D73">
              <w:t>36 %</w:t>
            </w:r>
          </w:p>
        </w:tc>
        <w:tc>
          <w:tcPr>
            <w:tcW w:w="1868" w:type="dxa"/>
          </w:tcPr>
          <w:p w14:paraId="53E2A6F5" w14:textId="08B46018" w:rsidR="003C5A7A" w:rsidRPr="00B83D73" w:rsidRDefault="00021B01" w:rsidP="000F2987">
            <w:pPr>
              <w:jc w:val="right"/>
            </w:pPr>
            <w:r w:rsidRPr="00B83D73">
              <w:t>82 %</w:t>
            </w:r>
          </w:p>
        </w:tc>
        <w:tc>
          <w:tcPr>
            <w:tcW w:w="1820" w:type="dxa"/>
          </w:tcPr>
          <w:p w14:paraId="392BEA88" w14:textId="7BD92DD1" w:rsidR="003C5A7A" w:rsidRPr="00B83D73" w:rsidRDefault="00B83D73" w:rsidP="000F2987">
            <w:pPr>
              <w:jc w:val="right"/>
            </w:pPr>
            <w:r w:rsidRPr="00B83D73">
              <w:t>73 %</w:t>
            </w:r>
          </w:p>
        </w:tc>
      </w:tr>
    </w:tbl>
    <w:p w14:paraId="781B3D9A" w14:textId="65D54FBB" w:rsidR="00AE3B1C" w:rsidRDefault="003C5A7A" w:rsidP="00080D95">
      <w:r>
        <w:t>Table 4.1</w:t>
      </w:r>
      <w:r w:rsidR="000F2987">
        <w:t>: Results of the VECM estimation (significance: * - 90%, ** - 95%, *** - 99%)</w:t>
      </w:r>
    </w:p>
    <w:p w14:paraId="553138B5" w14:textId="77777777" w:rsidR="00EA5E3F" w:rsidRDefault="00EA5E3F" w:rsidP="00AC6A77">
      <w:r>
        <w:t>[asi nějaká ta obecna věta o tom, jak je ten model dobrej, jistě ve smazaných něco najdeš:-]</w:t>
      </w:r>
    </w:p>
    <w:p w14:paraId="5C595A6F" w14:textId="77777777" w:rsidR="00EA5E3F" w:rsidRDefault="00EA5E3F" w:rsidP="00AC6A77">
      <w:r>
        <w:t>A clear distinction between DR and LGD factors emerges from our results. The  LGD factors are cointegrated with the macroeconomic environment, but poorly predicted, while the DR factors are predicted well, but not cointegrated. This suggests that [no a teď přemejšlejme].</w:t>
      </w:r>
    </w:p>
    <w:p w14:paraId="6AEF36A1" w14:textId="77777777" w:rsidR="00EA5E3F" w:rsidRDefault="00EA5E3F" w:rsidP="00AC6A77">
      <w:r>
        <w:t>[předpovědi, konfidentní intervaly]</w:t>
      </w:r>
    </w:p>
    <w:p w14:paraId="760FA450" w14:textId="77777777" w:rsidR="00EA5E3F" w:rsidRDefault="00EA5E3F" w:rsidP="00EA5E3F">
      <w:r>
        <w:t xml:space="preserve">We constructed a set of predictions to compare the model with the currently commonly used Vasicek’s distribution suggested losses on the 95% probability level. The Vasicek’s distribution is implemented in practice in the IRB formula for unexpected losses. For our comparison, we used the IRB formula and replaced the 99.9% probability level with the 95% (as 99.9% is an unrealistic quantile). The comparison was performed on one year horizon, i.e. we constructed forecasts for 4 periods/quarters by our model. The comparison shows that our model suggests higher loss on the 95% probability level. Therefore, the IRB formula might underestimate the far quantiles loss rate and suggest lower capital requirement. This </w:t>
      </w:r>
      <w:r>
        <w:lastRenderedPageBreak/>
        <w:t>shortcoming might be a reason why the CRR regulation requires banks to hold capital to cover the 99.9% quantile loss. The comparison of the two models is summarized in the table 4.2.</w:t>
      </w:r>
    </w:p>
    <w:tbl>
      <w:tblPr>
        <w:tblStyle w:val="TableGrid"/>
        <w:tblW w:w="0" w:type="auto"/>
        <w:tblLook w:val="04A0" w:firstRow="1" w:lastRow="0" w:firstColumn="1" w:lastColumn="0" w:noHBand="0" w:noVBand="1"/>
      </w:tblPr>
      <w:tblGrid>
        <w:gridCol w:w="3132"/>
        <w:gridCol w:w="3132"/>
        <w:gridCol w:w="3132"/>
      </w:tblGrid>
      <w:tr w:rsidR="005A6A46" w14:paraId="5F555552" w14:textId="77777777" w:rsidTr="005A6A46">
        <w:tc>
          <w:tcPr>
            <w:tcW w:w="3132" w:type="dxa"/>
          </w:tcPr>
          <w:p w14:paraId="00CD7381" w14:textId="38F06A1A" w:rsidR="005A6A46" w:rsidRDefault="005A6A46" w:rsidP="00080D95">
            <w:r>
              <w:t>Segment/Model</w:t>
            </w:r>
          </w:p>
        </w:tc>
        <w:tc>
          <w:tcPr>
            <w:tcW w:w="3132" w:type="dxa"/>
          </w:tcPr>
          <w:p w14:paraId="64D4D45B" w14:textId="0E027DCA" w:rsidR="005A6A46" w:rsidRDefault="005A6A46" w:rsidP="005A6A46">
            <w:pPr>
              <w:jc w:val="right"/>
            </w:pPr>
            <w:r>
              <w:t>IRB</w:t>
            </w:r>
          </w:p>
        </w:tc>
        <w:tc>
          <w:tcPr>
            <w:tcW w:w="3132" w:type="dxa"/>
          </w:tcPr>
          <w:p w14:paraId="53E3A59D" w14:textId="35897F52" w:rsidR="005A6A46" w:rsidRDefault="005A6A46" w:rsidP="005A6A46">
            <w:pPr>
              <w:jc w:val="right"/>
            </w:pPr>
            <w:r>
              <w:t>Our</w:t>
            </w:r>
          </w:p>
        </w:tc>
      </w:tr>
      <w:tr w:rsidR="005A6A46" w14:paraId="25D3F9B3" w14:textId="77777777" w:rsidTr="005A6A46">
        <w:tc>
          <w:tcPr>
            <w:tcW w:w="3132" w:type="dxa"/>
          </w:tcPr>
          <w:p w14:paraId="67B70A19" w14:textId="76E64A5F" w:rsidR="005A6A46" w:rsidRDefault="005A6A46" w:rsidP="00080D95">
            <w:r>
              <w:t>Retail</w:t>
            </w:r>
          </w:p>
        </w:tc>
        <w:tc>
          <w:tcPr>
            <w:tcW w:w="3132" w:type="dxa"/>
          </w:tcPr>
          <w:p w14:paraId="740B3CB7" w14:textId="13A68CD2" w:rsidR="005A6A46" w:rsidRDefault="005A6A46" w:rsidP="005A6A46">
            <w:pPr>
              <w:jc w:val="right"/>
            </w:pPr>
            <w:r>
              <w:t>0.198%</w:t>
            </w:r>
          </w:p>
        </w:tc>
        <w:tc>
          <w:tcPr>
            <w:tcW w:w="3132" w:type="dxa"/>
          </w:tcPr>
          <w:p w14:paraId="6E253E4D" w14:textId="01170F6C" w:rsidR="005A6A46" w:rsidRDefault="005A6A46" w:rsidP="005A6A46">
            <w:pPr>
              <w:jc w:val="right"/>
            </w:pPr>
            <w:r>
              <w:t>0.374%</w:t>
            </w:r>
          </w:p>
        </w:tc>
      </w:tr>
      <w:tr w:rsidR="005A6A46" w14:paraId="67E78BF0" w14:textId="77777777" w:rsidTr="005A6A46">
        <w:tc>
          <w:tcPr>
            <w:tcW w:w="3132" w:type="dxa"/>
          </w:tcPr>
          <w:p w14:paraId="501F06E4" w14:textId="7BC019B1" w:rsidR="005A6A46" w:rsidRDefault="005A6A46" w:rsidP="00080D95">
            <w:r>
              <w:t>Commercial</w:t>
            </w:r>
          </w:p>
        </w:tc>
        <w:tc>
          <w:tcPr>
            <w:tcW w:w="3132" w:type="dxa"/>
          </w:tcPr>
          <w:p w14:paraId="515841E0" w14:textId="77750EF4" w:rsidR="005A6A46" w:rsidRDefault="005A6A46" w:rsidP="005A6A46">
            <w:pPr>
              <w:jc w:val="right"/>
            </w:pPr>
            <w:r>
              <w:t>0.034%</w:t>
            </w:r>
          </w:p>
        </w:tc>
        <w:tc>
          <w:tcPr>
            <w:tcW w:w="3132" w:type="dxa"/>
          </w:tcPr>
          <w:p w14:paraId="41E4218A" w14:textId="60CBAF75" w:rsidR="005A6A46" w:rsidRDefault="005A6A46" w:rsidP="005A6A46">
            <w:pPr>
              <w:jc w:val="right"/>
            </w:pPr>
            <w:r>
              <w:t>0.054%</w:t>
            </w:r>
          </w:p>
        </w:tc>
      </w:tr>
    </w:tbl>
    <w:p w14:paraId="0A1EAC10" w14:textId="28D470A4" w:rsidR="005A6A46" w:rsidRDefault="005A6A46" w:rsidP="00080D95">
      <w:r>
        <w:t>Table 4.2: Comparison of the predictions of IRB vs. our model – 12 month loss on the 95% probability level</w:t>
      </w:r>
    </w:p>
    <w:p w14:paraId="55CD89D8" w14:textId="77777777" w:rsidR="00EA5E3F" w:rsidRDefault="00EA5E3F" w:rsidP="00EA5E3F">
      <w:commentRangeStart w:id="346"/>
      <w:r>
        <w:t>[The economic interpretation of the non-significant cointegration here might be that the retail mortgage default rate was one of the key triggers of particularly the 2007-2009 economic crisis in the United States, in other words, the Yr enters the system as an exogenous variable.]</w:t>
      </w:r>
      <w:commentRangeEnd w:id="346"/>
      <w:r>
        <w:rPr>
          <w:rStyle w:val="CommentReference"/>
        </w:rPr>
        <w:commentReference w:id="346"/>
      </w:r>
    </w:p>
    <w:p w14:paraId="492DFD03" w14:textId="77777777" w:rsidR="00EA5E3F" w:rsidRDefault="00EA5E3F" w:rsidP="00EA5E3F"/>
    <w:p w14:paraId="045028E5" w14:textId="6DAB4848" w:rsidR="00EA5E3F" w:rsidRPr="00EA5E3F" w:rsidRDefault="00EA5E3F" w:rsidP="00EA5E3F">
      <w:pPr>
        <w:pStyle w:val="ListParagraph"/>
        <w:numPr>
          <w:ilvl w:val="0"/>
          <w:numId w:val="10"/>
        </w:numPr>
        <w:rPr>
          <w:b/>
          <w:sz w:val="28"/>
        </w:rPr>
      </w:pPr>
      <w:bookmarkStart w:id="347" w:name="_GoBack"/>
      <w:bookmarkEnd w:id="347"/>
      <w:r w:rsidRPr="00EA5E3F">
        <w:rPr>
          <w:b/>
          <w:sz w:val="28"/>
        </w:rPr>
        <w:t>Conclusion</w:t>
      </w:r>
    </w:p>
    <w:p w14:paraId="123D93A3" w14:textId="77777777" w:rsidR="00EA5E3F" w:rsidRDefault="00EA5E3F" w:rsidP="00EA5E3F">
      <w:r>
        <w:t xml:space="preserve">We constructed a multi-period multi-portfolio dynamic macroeconomic model of credit losses and applied it on two U.S. national portfolios. </w:t>
      </w:r>
      <w:commentRangeStart w:id="348"/>
      <w:r>
        <w:t>The empirical analysis showed that there exists a clear and estimable relationship between the credit risk and the macroeconomic environment</w:t>
      </w:r>
      <w:commentRangeEnd w:id="348"/>
      <w:r>
        <w:rPr>
          <w:rStyle w:val="CommentReference"/>
        </w:rPr>
        <w:commentReference w:id="348"/>
      </w:r>
      <w:r>
        <w:t xml:space="preserve">. </w:t>
      </w:r>
      <w:commentRangeStart w:id="349"/>
      <w:r>
        <w:t xml:space="preserve">Additionally, we proved that the default rate on the portfolio and the loss given default are not independent, as well as there exists interconnectedness between portfolios. </w:t>
      </w:r>
      <w:commentRangeEnd w:id="349"/>
      <w:r>
        <w:rPr>
          <w:rStyle w:val="CommentReference"/>
        </w:rPr>
        <w:commentReference w:id="349"/>
      </w:r>
      <w:commentRangeStart w:id="350"/>
      <w:r>
        <w:t>Thus, a reasonable model of credit risk has to incorporate the interconnectedness between defaults (represented e.g. by a probability of default) and losses (or, in other words, loss given default) and among risk factors of different portfolios.</w:t>
      </w:r>
      <w:commentRangeEnd w:id="350"/>
      <w:r>
        <w:rPr>
          <w:rStyle w:val="CommentReference"/>
        </w:rPr>
        <w:commentReference w:id="350"/>
      </w:r>
      <w:r>
        <w:t xml:space="preserve"> </w:t>
      </w:r>
      <w:commentRangeStart w:id="351"/>
      <w:r>
        <w:t>Finally, we demonstrated the possibility of prediction of the credit risk.</w:t>
      </w:r>
      <w:commentRangeEnd w:id="351"/>
      <w:r>
        <w:rPr>
          <w:rStyle w:val="CommentReference"/>
        </w:rPr>
        <w:commentReference w:id="351"/>
      </w:r>
    </w:p>
    <w:p w14:paraId="5F55A1C4" w14:textId="77777777" w:rsidR="00EA5E3F" w:rsidRDefault="00EA5E3F" w:rsidP="00EA5E3F">
      <w:commentRangeStart w:id="352"/>
      <w:r>
        <w:t>The empirical comparison of the model with the Vasicek’s distribution, the key element of the IRB approach in capital requirement calculation, shows that the Vasicek’s distribution based IRB formula tends to underestimate the quantile loss and therefore suggests to hold lower capital amount. As a consequence, the credit risk might be underestimated.</w:t>
      </w:r>
      <w:commentRangeEnd w:id="352"/>
      <w:r>
        <w:rPr>
          <w:rStyle w:val="CommentReference"/>
        </w:rPr>
        <w:commentReference w:id="352"/>
      </w:r>
    </w:p>
    <w:p w14:paraId="732BB5F7" w14:textId="77777777" w:rsidR="00EA5E3F" w:rsidRDefault="00EA5E3F" w:rsidP="00EA5E3F">
      <w:r>
        <w:t>Generally, our results confirm strong interconnectedness of the factors and the macroeconomic environment and our final model proves itself to be potentially useful in estimation the future credit losses given the macroeconomic factors.</w:t>
      </w:r>
    </w:p>
    <w:p w14:paraId="0834D941" w14:textId="6E7F3647" w:rsidR="00E50258" w:rsidRDefault="00E50258">
      <w:r>
        <w:br w:type="page"/>
      </w:r>
    </w:p>
    <w:sdt>
      <w:sdtPr>
        <w:rPr>
          <w:rFonts w:asciiTheme="minorHAnsi" w:eastAsiaTheme="minorHAnsi" w:hAnsiTheme="minorHAnsi" w:cstheme="minorBidi"/>
          <w:color w:val="auto"/>
          <w:sz w:val="22"/>
          <w:szCs w:val="22"/>
        </w:rPr>
        <w:id w:val="1492291607"/>
        <w:docPartObj>
          <w:docPartGallery w:val="Bibliographies"/>
          <w:docPartUnique/>
        </w:docPartObj>
      </w:sdtPr>
      <w:sdtEndPr/>
      <w:sdtContent>
        <w:p w14:paraId="5C26F0A1" w14:textId="61F5C452" w:rsidR="00E50258" w:rsidRPr="00E50258" w:rsidRDefault="00E50258">
          <w:pPr>
            <w:pStyle w:val="Heading1"/>
            <w:rPr>
              <w:rFonts w:asciiTheme="minorHAnsi" w:eastAsiaTheme="minorHAnsi" w:hAnsiTheme="minorHAnsi" w:cstheme="minorBidi"/>
              <w:b/>
              <w:color w:val="auto"/>
              <w:sz w:val="28"/>
              <w:szCs w:val="22"/>
            </w:rPr>
          </w:pPr>
          <w:r w:rsidRPr="00E50258">
            <w:rPr>
              <w:rFonts w:asciiTheme="minorHAnsi" w:eastAsiaTheme="minorHAnsi" w:hAnsiTheme="minorHAnsi" w:cstheme="minorBidi"/>
              <w:b/>
              <w:color w:val="auto"/>
              <w:sz w:val="28"/>
              <w:szCs w:val="22"/>
            </w:rPr>
            <w:t>References</w:t>
          </w:r>
        </w:p>
        <w:sdt>
          <w:sdtPr>
            <w:id w:val="-573587230"/>
            <w:bibliography/>
          </w:sdtPr>
          <w:sdtEndPr/>
          <w:sdtContent>
            <w:p w14:paraId="476F24FF" w14:textId="77777777" w:rsidR="00C40715" w:rsidRDefault="00E50258" w:rsidP="00C40715">
              <w:pPr>
                <w:pStyle w:val="Bibliography"/>
                <w:ind w:left="720" w:hanging="720"/>
                <w:rPr>
                  <w:noProof/>
                  <w:sz w:val="24"/>
                  <w:szCs w:val="24"/>
                </w:rPr>
              </w:pPr>
              <w:r>
                <w:fldChar w:fldCharType="begin"/>
              </w:r>
              <w:r>
                <w:instrText xml:space="preserve"> BIBLIOGRAPHY </w:instrText>
              </w:r>
              <w:r>
                <w:fldChar w:fldCharType="separate"/>
              </w:r>
              <w:r w:rsidR="00C40715">
                <w:rPr>
                  <w:noProof/>
                </w:rPr>
                <w:t xml:space="preserve">Frontczak, R., &amp; Rostek, S. (2015). Modeling loss given default with stochastic collateral. </w:t>
              </w:r>
              <w:r w:rsidR="00C40715">
                <w:rPr>
                  <w:i/>
                  <w:iCs/>
                  <w:noProof/>
                </w:rPr>
                <w:t>Economic Modelling</w:t>
              </w:r>
              <w:r w:rsidR="00C40715">
                <w:rPr>
                  <w:noProof/>
                </w:rPr>
                <w:t>, 44 (2015), pp.162-170.</w:t>
              </w:r>
            </w:p>
            <w:p w14:paraId="0DEB1F89" w14:textId="77777777" w:rsidR="00C40715" w:rsidRDefault="00C40715" w:rsidP="00C40715">
              <w:pPr>
                <w:pStyle w:val="Bibliography"/>
                <w:ind w:left="720" w:hanging="720"/>
                <w:rPr>
                  <w:noProof/>
                </w:rPr>
              </w:pPr>
              <w:r>
                <w:rPr>
                  <w:noProof/>
                </w:rPr>
                <w:t xml:space="preserve">Frye, J. (2000). Collateral Damage. </w:t>
              </w:r>
              <w:r>
                <w:rPr>
                  <w:i/>
                  <w:iCs/>
                  <w:noProof/>
                </w:rPr>
                <w:t>Risk</w:t>
              </w:r>
              <w:r>
                <w:rPr>
                  <w:noProof/>
                </w:rPr>
                <w:t>.</w:t>
              </w:r>
            </w:p>
            <w:p w14:paraId="10257688" w14:textId="77777777" w:rsidR="00C40715" w:rsidRDefault="00C40715" w:rsidP="00C40715">
              <w:pPr>
                <w:pStyle w:val="Bibliography"/>
                <w:ind w:left="720" w:hanging="720"/>
                <w:rPr>
                  <w:noProof/>
                </w:rPr>
              </w:pPr>
              <w:r>
                <w:rPr>
                  <w:noProof/>
                </w:rPr>
                <w:t xml:space="preserve">Gapko, P., &amp; Šmíd, M. (2012). Dynamic Multi-Factor Credit Risk Model with Fat-Tailed Factors. </w:t>
              </w:r>
              <w:r>
                <w:rPr>
                  <w:i/>
                  <w:iCs/>
                  <w:noProof/>
                </w:rPr>
                <w:t>Czech Journal of Economics and Finance</w:t>
              </w:r>
              <w:r>
                <w:rPr>
                  <w:noProof/>
                </w:rPr>
                <w:t>, 62(2): 125-140.</w:t>
              </w:r>
            </w:p>
            <w:p w14:paraId="0840F5E2" w14:textId="77777777" w:rsidR="00C40715" w:rsidRDefault="00C40715" w:rsidP="00C40715">
              <w:pPr>
                <w:pStyle w:val="Bibliography"/>
                <w:ind w:left="720" w:hanging="720"/>
                <w:rPr>
                  <w:noProof/>
                </w:rPr>
              </w:pPr>
              <w:r>
                <w:rPr>
                  <w:noProof/>
                </w:rPr>
                <w:t xml:space="preserve">Gapko, P., &amp; Šmíd, M. (2012a). Modeling a Distribution of Mortgage Credit Losses. </w:t>
              </w:r>
              <w:r>
                <w:rPr>
                  <w:i/>
                  <w:iCs/>
                  <w:noProof/>
                </w:rPr>
                <w:t>Ekonomicky casopis</w:t>
              </w:r>
              <w:r>
                <w:rPr>
                  <w:noProof/>
                </w:rPr>
                <w:t>, 1005-1023.</w:t>
              </w:r>
            </w:p>
            <w:p w14:paraId="3F25949A" w14:textId="77777777" w:rsidR="00C40715" w:rsidRDefault="00C40715" w:rsidP="00C40715">
              <w:pPr>
                <w:pStyle w:val="Bibliography"/>
                <w:ind w:left="720" w:hanging="720"/>
                <w:rPr>
                  <w:noProof/>
                </w:rPr>
              </w:pPr>
              <w:r>
                <w:rPr>
                  <w:noProof/>
                </w:rPr>
                <w:t xml:space="preserve">Hamerle, A., Dartsch, A., Jobst, R., &amp; Plank, K. (2011). Integrating macroeconomic risk factors into. </w:t>
              </w:r>
              <w:r>
                <w:rPr>
                  <w:i/>
                  <w:iCs/>
                  <w:noProof/>
                </w:rPr>
                <w:t>The Journal of Risk Model Validation, vol.5/2</w:t>
              </w:r>
              <w:r>
                <w:rPr>
                  <w:noProof/>
                </w:rPr>
                <w:t>, pp. 3-24.</w:t>
              </w:r>
            </w:p>
            <w:p w14:paraId="1FC2A5F3" w14:textId="77777777" w:rsidR="00C40715" w:rsidRDefault="00C40715" w:rsidP="00C40715">
              <w:pPr>
                <w:pStyle w:val="Bibliography"/>
                <w:ind w:left="720" w:hanging="720"/>
                <w:rPr>
                  <w:noProof/>
                </w:rPr>
              </w:pPr>
              <w:r>
                <w:rPr>
                  <w:noProof/>
                </w:rPr>
                <w:t xml:space="preserve">Hochguertel, S., &amp; Ohlsson, H. (2011). Wealth Mobility and Dynamics Over Entire Individual Working Life Cycles. </w:t>
              </w:r>
              <w:r>
                <w:rPr>
                  <w:i/>
                  <w:iCs/>
                  <w:noProof/>
                </w:rPr>
                <w:t>ECB Working Paper Series no. 1301</w:t>
              </w:r>
              <w:r>
                <w:rPr>
                  <w:noProof/>
                </w:rPr>
                <w:t>.</w:t>
              </w:r>
            </w:p>
            <w:p w14:paraId="09651221" w14:textId="77777777" w:rsidR="00C40715" w:rsidRDefault="00C40715" w:rsidP="00C40715">
              <w:pPr>
                <w:pStyle w:val="Bibliography"/>
                <w:ind w:left="720" w:hanging="720"/>
                <w:rPr>
                  <w:noProof/>
                </w:rPr>
              </w:pPr>
              <w:r>
                <w:rPr>
                  <w:noProof/>
                </w:rPr>
                <w:t xml:space="preserve">Jimenez, G., &amp; Mencia, J. (2009). Modelling the distribution of credit losses with observable and latent factors. </w:t>
              </w:r>
              <w:r>
                <w:rPr>
                  <w:i/>
                  <w:iCs/>
                  <w:noProof/>
                </w:rPr>
                <w:t>Journal of Empirical Finance</w:t>
              </w:r>
              <w:r>
                <w:rPr>
                  <w:noProof/>
                </w:rPr>
                <w:t>, 235-253.</w:t>
              </w:r>
            </w:p>
            <w:p w14:paraId="05752DF8" w14:textId="77777777" w:rsidR="00C40715" w:rsidRDefault="00C40715" w:rsidP="00C40715">
              <w:pPr>
                <w:pStyle w:val="Bibliography"/>
                <w:ind w:left="720" w:hanging="720"/>
                <w:rPr>
                  <w:noProof/>
                </w:rPr>
              </w:pPr>
              <w:r>
                <w:rPr>
                  <w:noProof/>
                </w:rPr>
                <w:t xml:space="preserve">Merton, R. C. (1974). On the Pricing of Corporate Debt: The Risk Structure of Interest Rates. </w:t>
              </w:r>
              <w:r>
                <w:rPr>
                  <w:i/>
                  <w:iCs/>
                  <w:noProof/>
                </w:rPr>
                <w:t>Journla of Finance 29</w:t>
              </w:r>
              <w:r>
                <w:rPr>
                  <w:noProof/>
                </w:rPr>
                <w:t>, Chapter 12.</w:t>
              </w:r>
            </w:p>
            <w:p w14:paraId="7B713C7C" w14:textId="77777777" w:rsidR="00C40715" w:rsidRDefault="00C40715" w:rsidP="00C40715">
              <w:pPr>
                <w:pStyle w:val="Bibliography"/>
                <w:ind w:left="720" w:hanging="720"/>
                <w:rPr>
                  <w:noProof/>
                </w:rPr>
              </w:pPr>
              <w:r>
                <w:rPr>
                  <w:noProof/>
                </w:rPr>
                <w:t xml:space="preserve">Pesaran, M. H., Schuermann, T., Treutler, B.-J., &amp; Weiner, S. M. (2003). Macroeconomic Dynamics and Credit Risk: A Global Perspective. </w:t>
              </w:r>
              <w:r>
                <w:rPr>
                  <w:i/>
                  <w:iCs/>
                  <w:noProof/>
                </w:rPr>
                <w:t>CESifo Working Paper No. 995</w:t>
              </w:r>
              <w:r>
                <w:rPr>
                  <w:noProof/>
                </w:rPr>
                <w:t>.</w:t>
              </w:r>
            </w:p>
            <w:p w14:paraId="422A667F" w14:textId="77777777" w:rsidR="00C40715" w:rsidRDefault="00C40715" w:rsidP="00C40715">
              <w:pPr>
                <w:pStyle w:val="Bibliography"/>
                <w:ind w:left="720" w:hanging="720"/>
                <w:rPr>
                  <w:noProof/>
                </w:rPr>
              </w:pPr>
              <w:r>
                <w:rPr>
                  <w:noProof/>
                </w:rPr>
                <w:t xml:space="preserve">Pykhtin, M. V. (2003). Unexpected Recovery Risk. </w:t>
              </w:r>
              <w:r>
                <w:rPr>
                  <w:i/>
                  <w:iCs/>
                  <w:noProof/>
                </w:rPr>
                <w:t>Risk</w:t>
              </w:r>
              <w:r>
                <w:rPr>
                  <w:noProof/>
                </w:rPr>
                <w:t>, 74-78.</w:t>
              </w:r>
            </w:p>
            <w:p w14:paraId="6FAADCF1" w14:textId="77777777" w:rsidR="00C40715" w:rsidRDefault="00C40715" w:rsidP="00C40715">
              <w:pPr>
                <w:pStyle w:val="Bibliography"/>
                <w:ind w:left="720" w:hanging="720"/>
                <w:rPr>
                  <w:noProof/>
                </w:rPr>
              </w:pPr>
              <w:r>
                <w:rPr>
                  <w:noProof/>
                </w:rPr>
                <w:t xml:space="preserve">Sommar, P. A., &amp; Shahnazarian, H. (2009, September). Interdependencies between Expected Default Frequency and the Macro Economy. </w:t>
              </w:r>
              <w:r>
                <w:rPr>
                  <w:i/>
                  <w:iCs/>
                  <w:noProof/>
                </w:rPr>
                <w:t>International Journal of Central Banking</w:t>
              </w:r>
              <w:r>
                <w:rPr>
                  <w:noProof/>
                </w:rPr>
                <w:t>, pp. 83-110.</w:t>
              </w:r>
            </w:p>
            <w:p w14:paraId="08EAFC58" w14:textId="77777777" w:rsidR="00C40715" w:rsidRDefault="00C40715" w:rsidP="00C40715">
              <w:pPr>
                <w:pStyle w:val="Bibliography"/>
                <w:ind w:left="720" w:hanging="720"/>
                <w:rPr>
                  <w:noProof/>
                </w:rPr>
              </w:pPr>
              <w:r>
                <w:rPr>
                  <w:noProof/>
                </w:rPr>
                <w:t xml:space="preserve">Šmíd, M. (2015). Model of risk and losses of a multigeneration mortgage portfolio. </w:t>
              </w:r>
              <w:r>
                <w:rPr>
                  <w:i/>
                  <w:iCs/>
                  <w:noProof/>
                </w:rPr>
                <w:t>10th International Scientific Conference Financial management of firms and financial institutions.</w:t>
              </w:r>
              <w:r>
                <w:rPr>
                  <w:noProof/>
                </w:rPr>
                <w:t xml:space="preserve"> Available at http://ssrn.com.</w:t>
              </w:r>
            </w:p>
            <w:p w14:paraId="39DF79EF" w14:textId="77777777" w:rsidR="00C40715" w:rsidRDefault="00C40715" w:rsidP="00C40715">
              <w:pPr>
                <w:pStyle w:val="Bibliography"/>
                <w:ind w:left="720" w:hanging="720"/>
                <w:rPr>
                  <w:noProof/>
                </w:rPr>
              </w:pPr>
              <w:r>
                <w:rPr>
                  <w:noProof/>
                </w:rPr>
                <w:t xml:space="preserve">Šmíd, M., &amp; Dufek, J. (2016). Multi-Period Factor Model of a Loan Portfolio. </w:t>
              </w:r>
              <w:r>
                <w:rPr>
                  <w:i/>
                  <w:iCs/>
                  <w:noProof/>
                </w:rPr>
                <w:t>Available at SSRN: http://dx.doi.org/10.2139/ssrn.2703884</w:t>
              </w:r>
              <w:r>
                <w:rPr>
                  <w:noProof/>
                </w:rPr>
                <w:t>.</w:t>
              </w:r>
            </w:p>
            <w:p w14:paraId="4D55A7FB" w14:textId="77777777" w:rsidR="00C40715" w:rsidRDefault="00C40715" w:rsidP="00C40715">
              <w:pPr>
                <w:pStyle w:val="Bibliography"/>
                <w:ind w:left="720" w:hanging="720"/>
                <w:rPr>
                  <w:noProof/>
                </w:rPr>
              </w:pPr>
              <w:r>
                <w:rPr>
                  <w:noProof/>
                </w:rPr>
                <w:t xml:space="preserve">Vasicek, O. A. (1987). </w:t>
              </w:r>
              <w:r>
                <w:rPr>
                  <w:i/>
                  <w:iCs/>
                  <w:noProof/>
                </w:rPr>
                <w:t>Probability of Loss on Loan Portfolio.</w:t>
              </w:r>
              <w:r>
                <w:rPr>
                  <w:noProof/>
                </w:rPr>
                <w:t xml:space="preserve"> KMV.</w:t>
              </w:r>
            </w:p>
            <w:p w14:paraId="6A1A2012" w14:textId="77777777" w:rsidR="00C40715" w:rsidRDefault="00C40715" w:rsidP="00C40715">
              <w:pPr>
                <w:pStyle w:val="Bibliography"/>
                <w:ind w:left="720" w:hanging="720"/>
                <w:rPr>
                  <w:noProof/>
                </w:rPr>
              </w:pPr>
              <w:r>
                <w:rPr>
                  <w:noProof/>
                </w:rPr>
                <w:t xml:space="preserve">Virolainen, K. (2004). Macro Stress Testing with a Macroeconomic Credit Risk Model for Finland. </w:t>
              </w:r>
              <w:r>
                <w:rPr>
                  <w:i/>
                  <w:iCs/>
                  <w:noProof/>
                </w:rPr>
                <w:t>Bank of Finland Discussion Paper No. 18/2004</w:t>
              </w:r>
              <w:r>
                <w:rPr>
                  <w:noProof/>
                </w:rPr>
                <w:t>.</w:t>
              </w:r>
            </w:p>
            <w:p w14:paraId="074D5538" w14:textId="77777777" w:rsidR="00C40715" w:rsidRDefault="00C40715" w:rsidP="00C40715">
              <w:pPr>
                <w:pStyle w:val="Bibliography"/>
                <w:ind w:left="720" w:hanging="720"/>
                <w:rPr>
                  <w:noProof/>
                </w:rPr>
              </w:pPr>
              <w:r>
                <w:rPr>
                  <w:noProof/>
                </w:rPr>
                <w:t xml:space="preserve">Witzany, J. (2011). A Two-Factor Model for PD and LGD Correlation. </w:t>
              </w:r>
              <w:r>
                <w:rPr>
                  <w:i/>
                  <w:iCs/>
                  <w:noProof/>
                </w:rPr>
                <w:t>Bulletin of the Czech Econometric Society</w:t>
              </w:r>
              <w:r>
                <w:rPr>
                  <w:noProof/>
                </w:rPr>
                <w:t>.</w:t>
              </w:r>
            </w:p>
            <w:p w14:paraId="5CEA28E7" w14:textId="624934C3" w:rsidR="00E50258" w:rsidRDefault="00E50258" w:rsidP="00C40715">
              <w:r>
                <w:rPr>
                  <w:b/>
                  <w:bCs/>
                  <w:noProof/>
                </w:rPr>
                <w:fldChar w:fldCharType="end"/>
              </w:r>
            </w:p>
          </w:sdtContent>
        </w:sdt>
      </w:sdtContent>
    </w:sdt>
    <w:p w14:paraId="21524450" w14:textId="6573CF9E" w:rsidR="0045686D" w:rsidRDefault="0045686D">
      <w:r>
        <w:br w:type="page"/>
      </w:r>
    </w:p>
    <w:p w14:paraId="26F0DA02" w14:textId="00E85101" w:rsidR="00E50258" w:rsidRDefault="0045686D" w:rsidP="0045686D">
      <w:pPr>
        <w:rPr>
          <w:b/>
          <w:sz w:val="28"/>
        </w:rPr>
      </w:pPr>
      <w:r w:rsidRPr="0045686D">
        <w:rPr>
          <w:b/>
          <w:sz w:val="28"/>
        </w:rPr>
        <w:lastRenderedPageBreak/>
        <w:t>Appendix</w:t>
      </w:r>
    </w:p>
    <w:p w14:paraId="455299E5" w14:textId="77777777" w:rsidR="0045686D" w:rsidRDefault="0045686D" w:rsidP="0045686D">
      <w:pPr>
        <w:rPr>
          <w:b/>
          <w:sz w:val="28"/>
        </w:rPr>
      </w:pPr>
    </w:p>
    <w:p w14:paraId="47ED8CB9" w14:textId="7845276D" w:rsidR="00064FAE" w:rsidRPr="00064FAE" w:rsidRDefault="00343DDC" w:rsidP="00064FAE">
      <w:pPr>
        <w:rPr>
          <w:b/>
        </w:rPr>
      </w:pPr>
      <w:r>
        <w:rPr>
          <w:b/>
        </w:rPr>
        <w:t xml:space="preserve">A.1: </w:t>
      </w:r>
      <w:r w:rsidR="00064FAE" w:rsidRPr="00064FAE">
        <w:rPr>
          <w:b/>
        </w:rPr>
        <w:t xml:space="preserve">Determination of </w:t>
      </w:r>
      <m:oMath>
        <m:r>
          <m:rPr>
            <m:sty m:val="bi"/>
          </m:rPr>
          <w:rPr>
            <w:rFonts w:ascii="Cambria Math" w:hAnsi="Cambria Math"/>
          </w:rPr>
          <m:t>σ</m:t>
        </m:r>
      </m:oMath>
      <w:r w:rsidR="00064FAE" w:rsidRPr="00064FAE">
        <w:rPr>
          <w:b/>
        </w:rPr>
        <w:t xml:space="preserve"> </w:t>
      </w:r>
    </w:p>
    <w:p w14:paraId="646F3A62" w14:textId="47A391D7" w:rsidR="00064FAE" w:rsidRPr="00064FAE" w:rsidRDefault="00064FAE" w:rsidP="00064FAE">
      <w:r w:rsidRPr="00064FAE">
        <w:t xml:space="preserve">Assume that, at time </w:t>
      </w:r>
      <m:oMath>
        <m:r>
          <w:rPr>
            <w:rFonts w:ascii="Cambria Math" w:hAnsi="Cambria Math"/>
          </w:rPr>
          <m:t>t</m:t>
        </m:r>
      </m:oMath>
      <w:r w:rsidRPr="00064FAE">
        <w:t xml:space="preserve">, the portfolio contains multiple “generations” of loans namely the loans originated at </w:t>
      </w:r>
      <m:oMath>
        <m:r>
          <w:rPr>
            <w:rFonts w:ascii="Cambria Math" w:hAnsi="Cambria Math"/>
          </w:rPr>
          <m:t>t-1,t-2,…,t-k</m:t>
        </m:r>
      </m:oMath>
      <w:r w:rsidRPr="00064FAE">
        <w:t xml:space="preserve"> (the loans older than k are no longer present in the portfolio). Assume further that the inflow of fresh loans into the portfolio is constant in time. Finally, assume that all the collaterals securing loans from the generation which started at </w:t>
      </w:r>
      <m:oMath>
        <m:r>
          <w:rPr>
            <w:rFonts w:ascii="Cambria Math" w:hAnsi="Cambria Math"/>
          </w:rPr>
          <m:t>s</m:t>
        </m:r>
      </m:oMath>
      <w:r w:rsidRPr="00064FAE">
        <w:t xml:space="preserve"> have been bought for the same price </w:t>
      </w:r>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e>
            </m:d>
          </m:e>
        </m:func>
      </m:oMath>
      <w:r w:rsidRPr="00064FAE">
        <w:t xml:space="preserve"> and that the price of each of them at </w:t>
      </w:r>
      <m:oMath>
        <m:r>
          <w:rPr>
            <w:rFonts w:ascii="Cambria Math" w:hAnsi="Cambria Math"/>
          </w:rPr>
          <m:t>t</m:t>
        </m:r>
      </m:oMath>
      <w:r w:rsidRPr="00064FAE">
        <w:t xml:space="preserve"> is </w:t>
      </w:r>
      <m:oMath>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m:t>
                        </m:r>
                      </m:sub>
                    </m:sSub>
                  </m:e>
                </m:d>
              </m:e>
            </m:d>
          </m:e>
        </m:func>
      </m:oMath>
      <w:r w:rsidRPr="00064FAE">
        <w:t xml:space="preserve"> where </w:t>
      </w:r>
      <m:oMath>
        <m:r>
          <w:rPr>
            <w:rFonts w:ascii="Cambria Math" w:hAnsi="Cambria Math"/>
          </w:rPr>
          <m:t>S</m:t>
        </m:r>
      </m:oMath>
      <w:r w:rsidRPr="00064FAE">
        <w:t xml:space="preserve"> is a normal random walk, specific to the loan, with variance </w:t>
      </w:r>
      <m:oMath>
        <m:sSup>
          <m:sSupPr>
            <m:ctrlPr>
              <w:rPr>
                <w:rFonts w:ascii="Cambria Math" w:hAnsi="Cambria Math"/>
                <w:i/>
              </w:rPr>
            </m:ctrlPr>
          </m:sSupPr>
          <m:e>
            <m:r>
              <w:rPr>
                <w:rFonts w:ascii="Cambria Math" w:hAnsi="Cambria Math"/>
              </w:rPr>
              <m:t>θ</m:t>
            </m:r>
          </m:e>
          <m:sup>
            <m:r>
              <w:rPr>
                <w:rFonts w:ascii="Cambria Math" w:hAnsi="Cambria Math"/>
              </w:rPr>
              <m:t>2</m:t>
            </m:r>
          </m:sup>
        </m:sSup>
      </m:oMath>
      <w:r>
        <w:t>,</w:t>
      </w:r>
      <w:r w:rsidRPr="00064FAE">
        <w:t xml:space="preserve"> </w:t>
      </w:r>
    </w:p>
    <w:p w14:paraId="1A1FA123" w14:textId="295B8154" w:rsidR="00064FAE" w:rsidRDefault="00064FAE" w:rsidP="00064FAE">
      <w:r w:rsidRPr="00064FAE">
        <w:t xml:space="preserve">Denote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Pr="00064FAE">
        <w:t xml:space="preserve"> the age of a loan randomly chosen at </w:t>
      </w:r>
      <m:oMath>
        <m:r>
          <w:rPr>
            <w:rFonts w:ascii="Cambria Math" w:hAnsi="Cambria Math"/>
          </w:rPr>
          <m:t>t</m:t>
        </m:r>
      </m:oMath>
      <w:r w:rsidRPr="00064FAE">
        <w:t xml:space="preserve">. Clearly, after </w:t>
      </w:r>
      <m:oMath>
        <m:r>
          <w:rPr>
            <w:rFonts w:ascii="Cambria Math" w:hAnsi="Cambria Math"/>
          </w:rPr>
          <m:t>k</m:t>
        </m:r>
      </m:oMath>
      <w:r w:rsidRPr="00064FAE">
        <w:t xml:space="preserve"> periods, the ratio of the generations within the portfolio is:</w:t>
      </w:r>
      <w:r w:rsidR="00FD0BFB">
        <w:t xml:space="preserve"> </w:t>
      </w:r>
      <m:oMath>
        <m:d>
          <m:dPr>
            <m:ctrlPr>
              <w:rPr>
                <w:rFonts w:ascii="Cambria Math" w:hAnsi="Cambria Math"/>
                <w:i/>
              </w:rPr>
            </m:ctrlPr>
          </m:dPr>
          <m:e>
            <m:r>
              <w:rPr>
                <w:rFonts w:ascii="Cambria Math" w:hAnsi="Cambria Math"/>
              </w:rPr>
              <m:t>1-q</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1-q</m:t>
                </m:r>
              </m:e>
            </m:d>
          </m:e>
          <m:sup>
            <m:r>
              <w:rPr>
                <w:rFonts w:ascii="Cambria Math" w:hAnsi="Cambria Math"/>
              </w:rPr>
              <m:t>k-1</m:t>
            </m:r>
          </m:sup>
        </m:sSup>
      </m:oMath>
      <w:r w:rsidR="00FD0BFB">
        <w:t xml:space="preserve">, </w:t>
      </w:r>
      <w:r w:rsidRPr="00064FAE">
        <w:t xml:space="preserve">which </w:t>
      </w:r>
      <w:r w:rsidR="00FD0BFB" w:rsidRPr="00064FAE">
        <w:t>uniquely</w:t>
      </w:r>
      <w:r w:rsidRPr="00064FAE">
        <w:t xml:space="preserve"> determines </w:t>
      </w:r>
      <m:oMath>
        <m:sSub>
          <m:sSubPr>
            <m:ctrlPr>
              <w:rPr>
                <w:rFonts w:ascii="Cambria Math" w:hAnsi="Cambria Math"/>
                <w:i/>
              </w:rPr>
            </m:ctrlPr>
          </m:sSubPr>
          <m:e>
            <m:r>
              <w:rPr>
                <w:rFonts w:ascii="Cambria Math" w:hAnsi="Cambria Math"/>
              </w:rPr>
              <m:t>π</m:t>
            </m:r>
          </m:e>
          <m:sub>
            <m:r>
              <w:rPr>
                <w:rFonts w:ascii="Cambria Math" w:hAnsi="Cambria Math"/>
              </w:rPr>
              <m:t>i</m:t>
            </m:r>
          </m:sub>
        </m:sSub>
        <m:r>
          <w:rPr>
            <w:rFonts w:ascii="Cambria Math" w:hAnsi="Cambria Math"/>
          </w:rPr>
          <m:t>=</m:t>
        </m:r>
        <m:r>
          <m:rPr>
            <m:scr m:val="double-struck"/>
          </m:rPr>
          <w:rPr>
            <w:rFonts w:ascii="Cambria Math" w:hAnsi="Cambria Math" w:cs="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=i</m:t>
            </m:r>
          </m:e>
        </m:d>
      </m:oMath>
      <w:r w:rsidRPr="00064FAE">
        <w:t xml:space="preserve">. </w:t>
      </w:r>
    </w:p>
    <w:p w14:paraId="4A7585E5" w14:textId="6CCEB773" w:rsidR="00064FAE" w:rsidRDefault="00064FAE" w:rsidP="00064FAE">
      <w:r w:rsidRPr="00064FAE">
        <w:t xml:space="preserve">Let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Pr="00064FAE">
        <w:t xml:space="preserve"> be the price of a randomly chosen collateral. By the Law of Iterated Variance, we then get </w:t>
      </w:r>
    </w:p>
    <w:p w14:paraId="4FA6C4C2" w14:textId="77777777" w:rsidR="00FD0BFB" w:rsidRPr="00FD0BFB" w:rsidRDefault="00927B8D" w:rsidP="00064FAE">
      <w:pPr>
        <w:rPr>
          <w:rFonts w:eastAsiaTheme="minorEastAsia"/>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|H</m:t>
                  </m:r>
                </m:e>
              </m:func>
            </m:e>
          </m:d>
          <m:r>
            <w:rPr>
              <w:rFonts w:ascii="Cambria Math" w:hAnsi="Cambria Math"/>
            </w:rPr>
            <m:t>=var</m:t>
          </m:r>
          <m:d>
            <m:dPr>
              <m:ctrlPr>
                <w:rPr>
                  <w:rFonts w:ascii="Cambria Math" w:hAnsi="Cambria Math"/>
                  <w:i/>
                </w:rPr>
              </m:ctrlPr>
            </m:dPr>
            <m:e>
              <m:r>
                <m:rPr>
                  <m:scr m:val="double-struck"/>
                </m:rPr>
                <w:rPr>
                  <w:rFonts w:ascii="Cambria Math" w:hAnsi="Cambria Math" w:cs="Cambria Math"/>
                </w:rPr>
                <m:t>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e>
                  </m:func>
                  <m:r>
                    <w:rPr>
                      <w:rFonts w:ascii="Cambria Math" w:hAnsi="Cambria Math"/>
                    </w:rPr>
                    <m:t>,H</m:t>
                  </m:r>
                </m:e>
              </m:d>
            </m:e>
            <m:e>
              <m:r>
                <w:rPr>
                  <w:rFonts w:ascii="Cambria Math" w:hAnsi="Cambria Math"/>
                </w:rPr>
                <m:t>H</m:t>
              </m:r>
            </m:e>
          </m:d>
          <m:r>
            <w:rPr>
              <w:rFonts w:ascii="Cambria Math" w:hAnsi="Cambria Math"/>
            </w:rPr>
            <m:t>+</m:t>
          </m:r>
          <m:r>
            <m:rPr>
              <m:scr m:val="double-struck"/>
            </m:rPr>
            <w:rPr>
              <w:rFonts w:ascii="Cambria Math" w:hAnsi="Cambria Math" w:cs="Cambria Math"/>
            </w:rPr>
            <m:t>E</m:t>
          </m:r>
          <m:d>
            <m:dPr>
              <m:ctrlPr>
                <w:rPr>
                  <w:rFonts w:ascii="Cambria Math" w:hAnsi="Cambria Math"/>
                  <w:i/>
                </w:rPr>
              </m:ctrlPr>
            </m:dPr>
            <m:e>
              <m:r>
                <w:rPr>
                  <w:rFonts w:ascii="Cambria Math" w:hAnsi="Cambria Math"/>
                </w:rPr>
                <m:t>var</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e>
                  </m:func>
                  <m:r>
                    <w:rPr>
                      <w:rFonts w:ascii="Cambria Math" w:hAnsi="Cambria Math"/>
                    </w:rPr>
                    <m:t>,H</m:t>
                  </m:r>
                </m:e>
              </m:d>
            </m:e>
            <m:e>
              <m:r>
                <w:rPr>
                  <w:rFonts w:ascii="Cambria Math" w:hAnsi="Cambria Math"/>
                </w:rPr>
                <m:t>H</m:t>
              </m:r>
            </m:e>
          </m:d>
        </m:oMath>
      </m:oMathPara>
    </w:p>
    <w:p w14:paraId="199E754A" w14:textId="7EADAEE6" w:rsidR="00064FAE" w:rsidRDefault="00FD0BFB" w:rsidP="0069277D">
      <w:pPr>
        <w:jc w:val="center"/>
      </w:pPr>
      <m:oMath>
        <m:r>
          <w:rPr>
            <w:rFonts w:ascii="Cambria Math" w:hAnsi="Cambria Math"/>
          </w:rPr>
          <m:t>= var</m:t>
        </m:r>
        <m:d>
          <m:dPr>
            <m:ctrlPr>
              <w:rPr>
                <w:rFonts w:ascii="Cambria Math" w:hAnsi="Cambria Math"/>
                <w:i/>
              </w:rPr>
            </m:ctrlPr>
          </m:dPr>
          <m:e>
            <m:r>
              <m:rPr>
                <m:scr m:val="double-struck"/>
              </m:rPr>
              <w:rPr>
                <w:rFonts w:ascii="Cambria Math" w:hAnsi="Cambria Math" w:cs="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G</m:t>
                    </m:r>
                  </m:sub>
                </m:sSub>
              </m:e>
              <m:e>
                <m:r>
                  <w:rPr>
                    <w:rFonts w:ascii="Cambria Math" w:hAnsi="Cambria Math"/>
                  </w:rPr>
                  <m:t>G,H</m:t>
                </m:r>
              </m:e>
            </m:d>
          </m:e>
          <m:e>
            <m:r>
              <w:rPr>
                <w:rFonts w:ascii="Cambria Math" w:hAnsi="Cambria Math"/>
              </w:rPr>
              <m:t>H</m:t>
            </m:r>
          </m:e>
        </m:d>
        <m:r>
          <w:rPr>
            <w:rFonts w:ascii="Cambria Math" w:hAnsi="Cambria Math"/>
          </w:rPr>
          <m:t>+</m:t>
        </m:r>
        <m:r>
          <m:rPr>
            <m:scr m:val="double-struck"/>
          </m:rPr>
          <w:rPr>
            <w:rFonts w:ascii="Cambria Math" w:hAnsi="Cambria Math" w:cs="Cambria Math"/>
          </w:rPr>
          <m:t>E</m:t>
        </m:r>
        <m:d>
          <m:dPr>
            <m:ctrlPr>
              <w:rPr>
                <w:rFonts w:ascii="Cambria Math" w:hAnsi="Cambria Math"/>
                <w:i/>
              </w:rPr>
            </m:ctrlPr>
          </m:dPr>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G</m:t>
                    </m:r>
                  </m:sub>
                </m:sSub>
              </m:e>
              <m:e>
                <m:r>
                  <w:rPr>
                    <w:rFonts w:ascii="Cambria Math" w:hAnsi="Cambria Math"/>
                  </w:rPr>
                  <m:t>G,H</m:t>
                </m:r>
              </m:e>
            </m:d>
          </m:e>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 </m:t>
        </m:r>
        <m:r>
          <m:rPr>
            <m:scr m:val="double-struck"/>
          </m:rPr>
          <w:rPr>
            <w:rFonts w:ascii="Cambria Math" w:hAnsi="Cambria Math" w:cs="Cambria Math"/>
          </w:rPr>
          <m:t>E</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m:t>
                </m:r>
              </m:sub>
            </m:sSub>
          </m:e>
        </m:nary>
      </m:oMath>
      <w:r w:rsidR="0069277D">
        <w:t>,</w:t>
      </w:r>
    </w:p>
    <w:p w14:paraId="6F065C37" w14:textId="73FEAAC6" w:rsidR="00064FAE" w:rsidRDefault="00064FAE" w:rsidP="00064FAE">
      <w:r w:rsidRPr="00064FAE">
        <w:t xml:space="preserve">Even though the </w:t>
      </w:r>
      <m:oMath>
        <m:r>
          <m:rPr>
            <m:scr m:val="script"/>
          </m:rPr>
          <w:rPr>
            <w:rFonts w:ascii="Cambria Math" w:hAnsi="Cambria Math" w:cs="Cambria Math"/>
          </w:rPr>
          <m:t>L</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|H</m:t>
                </m:r>
              </m:e>
            </m:func>
          </m:e>
        </m:d>
      </m:oMath>
      <w:r w:rsidRPr="00064FAE">
        <w:t xml:space="preserve"> is a mixture of normal distributions rather than a normal distribution, it is thin tailed so it will not make a big harm to approximate it by </w:t>
      </w:r>
      <m:oMath>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69277D">
        <w:t>.</w:t>
      </w:r>
    </w:p>
    <w:p w14:paraId="6518546F" w14:textId="77777777" w:rsidR="00064FAE" w:rsidRDefault="00064FAE" w:rsidP="0045686D">
      <w:pPr>
        <w:rPr>
          <w:b/>
        </w:rPr>
      </w:pPr>
    </w:p>
    <w:p w14:paraId="5764E252" w14:textId="7D25D522" w:rsidR="0045686D" w:rsidRPr="0045686D" w:rsidRDefault="00343DDC" w:rsidP="0045686D">
      <w:pPr>
        <w:rPr>
          <w:b/>
        </w:rPr>
      </w:pPr>
      <w:r>
        <w:rPr>
          <w:b/>
        </w:rPr>
        <w:t xml:space="preserve">A.2: </w:t>
      </w:r>
      <w:r w:rsidR="0045686D">
        <w:rPr>
          <w:b/>
        </w:rPr>
        <w:t>Results of the ADF tests and t</w:t>
      </w:r>
      <w:r w:rsidR="0045686D" w:rsidRPr="0045686D">
        <w:rPr>
          <w:b/>
        </w:rPr>
        <w:t>he Engle-Granger cointegration tests for individual factors</w:t>
      </w:r>
    </w:p>
    <w:tbl>
      <w:tblPr>
        <w:tblStyle w:val="TableGrid"/>
        <w:tblW w:w="0" w:type="auto"/>
        <w:tblLook w:val="04A0" w:firstRow="1" w:lastRow="0" w:firstColumn="1" w:lastColumn="0" w:noHBand="0" w:noVBand="1"/>
      </w:tblPr>
      <w:tblGrid>
        <w:gridCol w:w="2547"/>
        <w:gridCol w:w="1984"/>
      </w:tblGrid>
      <w:tr w:rsidR="006E7C55" w:rsidRPr="007758D9" w14:paraId="39859239" w14:textId="77777777" w:rsidTr="0030676F">
        <w:tc>
          <w:tcPr>
            <w:tcW w:w="2547" w:type="dxa"/>
          </w:tcPr>
          <w:p w14:paraId="585CA80B" w14:textId="77777777" w:rsidR="006E7C55" w:rsidRPr="000C11AA" w:rsidRDefault="006E7C55" w:rsidP="0030676F">
            <w:pPr>
              <w:rPr>
                <w:b/>
              </w:rPr>
            </w:pPr>
            <w:r w:rsidRPr="000C11AA">
              <w:rPr>
                <w:b/>
              </w:rPr>
              <w:t>Variable</w:t>
            </w:r>
          </w:p>
        </w:tc>
        <w:tc>
          <w:tcPr>
            <w:tcW w:w="1984" w:type="dxa"/>
          </w:tcPr>
          <w:p w14:paraId="75A7982B" w14:textId="77777777" w:rsidR="006E7C55" w:rsidRPr="000C11AA" w:rsidRDefault="006E7C55" w:rsidP="0030676F">
            <w:pPr>
              <w:rPr>
                <w:b/>
              </w:rPr>
            </w:pPr>
            <w:r w:rsidRPr="000C11AA">
              <w:rPr>
                <w:b/>
              </w:rPr>
              <w:t>P-value of the ADF unit root test</w:t>
            </w:r>
          </w:p>
        </w:tc>
      </w:tr>
      <w:tr w:rsidR="006E7C55" w:rsidRPr="007758D9" w14:paraId="3078B4DA" w14:textId="77777777" w:rsidTr="0030676F">
        <w:tc>
          <w:tcPr>
            <w:tcW w:w="2547" w:type="dxa"/>
          </w:tcPr>
          <w:p w14:paraId="54475E10" w14:textId="77777777" w:rsidR="006E7C55" w:rsidRPr="000C11AA" w:rsidRDefault="006E7C55" w:rsidP="0030676F">
            <w:r w:rsidRPr="000C11AA">
              <w:t>Ic</w:t>
            </w:r>
          </w:p>
        </w:tc>
        <w:tc>
          <w:tcPr>
            <w:tcW w:w="1984" w:type="dxa"/>
          </w:tcPr>
          <w:p w14:paraId="50F05EFB" w14:textId="5623C2D3" w:rsidR="006E7C55" w:rsidRPr="000C11AA" w:rsidRDefault="006E7C55" w:rsidP="0030676F">
            <w:r w:rsidRPr="000C11AA">
              <w:t>0.</w:t>
            </w:r>
            <w:ins w:id="353" w:author="Petr Gapko" w:date="2017-10-22T20:41:00Z">
              <w:r w:rsidR="0025726F">
                <w:t>87</w:t>
              </w:r>
            </w:ins>
          </w:p>
        </w:tc>
      </w:tr>
      <w:tr w:rsidR="006E7C55" w:rsidRPr="007758D9" w14:paraId="4FF29D32" w14:textId="77777777" w:rsidTr="0030676F">
        <w:tc>
          <w:tcPr>
            <w:tcW w:w="2547" w:type="dxa"/>
          </w:tcPr>
          <w:p w14:paraId="21BED7BA" w14:textId="77777777" w:rsidR="006E7C55" w:rsidRPr="000C11AA" w:rsidRDefault="006E7C55" w:rsidP="0030676F">
            <w:r w:rsidRPr="000C11AA">
              <w:t>Ir</w:t>
            </w:r>
          </w:p>
        </w:tc>
        <w:tc>
          <w:tcPr>
            <w:tcW w:w="1984" w:type="dxa"/>
          </w:tcPr>
          <w:p w14:paraId="3166CDD1" w14:textId="63F86190" w:rsidR="006E7C55" w:rsidRPr="000C11AA" w:rsidRDefault="0025726F" w:rsidP="0030676F">
            <w:r>
              <w:t>0.5</w:t>
            </w:r>
            <w:r w:rsidR="006E7C55" w:rsidRPr="000C11AA">
              <w:t>2</w:t>
            </w:r>
          </w:p>
        </w:tc>
      </w:tr>
      <w:tr w:rsidR="006E7C55" w:rsidRPr="007758D9" w14:paraId="2713EEF3" w14:textId="77777777" w:rsidTr="0030676F">
        <w:tc>
          <w:tcPr>
            <w:tcW w:w="2547" w:type="dxa"/>
          </w:tcPr>
          <w:p w14:paraId="298571F0" w14:textId="77777777" w:rsidR="006E7C55" w:rsidRPr="000C11AA" w:rsidRDefault="006E7C55" w:rsidP="0030676F">
            <w:r w:rsidRPr="000C11AA">
              <w:t>Yc</w:t>
            </w:r>
          </w:p>
        </w:tc>
        <w:tc>
          <w:tcPr>
            <w:tcW w:w="1984" w:type="dxa"/>
          </w:tcPr>
          <w:p w14:paraId="7F70D7CE" w14:textId="7A506E1B" w:rsidR="006E7C55" w:rsidRPr="000C11AA" w:rsidRDefault="0025726F" w:rsidP="0030676F">
            <w:r>
              <w:t>0.19</w:t>
            </w:r>
          </w:p>
        </w:tc>
      </w:tr>
      <w:tr w:rsidR="006E7C55" w:rsidRPr="007758D9" w14:paraId="494EF9AD" w14:textId="77777777" w:rsidTr="0030676F">
        <w:tc>
          <w:tcPr>
            <w:tcW w:w="2547" w:type="dxa"/>
          </w:tcPr>
          <w:p w14:paraId="42C2B685" w14:textId="77777777" w:rsidR="006E7C55" w:rsidRPr="000C11AA" w:rsidRDefault="006E7C55" w:rsidP="0030676F">
            <w:r w:rsidRPr="000C11AA">
              <w:t>Yr</w:t>
            </w:r>
          </w:p>
        </w:tc>
        <w:tc>
          <w:tcPr>
            <w:tcW w:w="1984" w:type="dxa"/>
          </w:tcPr>
          <w:p w14:paraId="42E0E8C7" w14:textId="3727EB71" w:rsidR="006E7C55" w:rsidRPr="000C11AA" w:rsidRDefault="0025726F" w:rsidP="0030676F">
            <w:r>
              <w:t>0.11</w:t>
            </w:r>
          </w:p>
        </w:tc>
      </w:tr>
      <w:tr w:rsidR="006E7C55" w:rsidRPr="007758D9" w14:paraId="3787BF58" w14:textId="77777777" w:rsidTr="0030676F">
        <w:tc>
          <w:tcPr>
            <w:tcW w:w="2547" w:type="dxa"/>
          </w:tcPr>
          <w:p w14:paraId="75CD4473" w14:textId="77777777" w:rsidR="006E7C55" w:rsidRPr="000C11AA" w:rsidRDefault="006E7C55" w:rsidP="0030676F">
            <w:r w:rsidRPr="000C11AA">
              <w:t>U (unemployment)</w:t>
            </w:r>
          </w:p>
        </w:tc>
        <w:tc>
          <w:tcPr>
            <w:tcW w:w="1984" w:type="dxa"/>
          </w:tcPr>
          <w:p w14:paraId="5EC7F17A" w14:textId="7EC2FE21" w:rsidR="006E7C55" w:rsidRPr="000C11AA" w:rsidRDefault="0025726F" w:rsidP="0030676F">
            <w:r>
              <w:t>0.9</w:t>
            </w:r>
            <w:r w:rsidR="006E7C55" w:rsidRPr="000C11AA">
              <w:t>7</w:t>
            </w:r>
          </w:p>
        </w:tc>
      </w:tr>
      <w:tr w:rsidR="006E7C55" w:rsidRPr="007758D9" w14:paraId="7FDA5B45" w14:textId="77777777" w:rsidTr="0030676F">
        <w:tc>
          <w:tcPr>
            <w:tcW w:w="2547" w:type="dxa"/>
          </w:tcPr>
          <w:p w14:paraId="6DC46DA1" w14:textId="77777777" w:rsidR="006E7C55" w:rsidRPr="000C11AA" w:rsidRDefault="006E7C55" w:rsidP="0030676F">
            <w:r w:rsidRPr="000C11AA">
              <w:t>PI (personal income)</w:t>
            </w:r>
          </w:p>
        </w:tc>
        <w:tc>
          <w:tcPr>
            <w:tcW w:w="1984" w:type="dxa"/>
          </w:tcPr>
          <w:p w14:paraId="23AEB173" w14:textId="2F1B268D" w:rsidR="006E7C55" w:rsidRPr="000C11AA" w:rsidRDefault="0025726F" w:rsidP="0030676F">
            <w:r>
              <w:t>0.79</w:t>
            </w:r>
          </w:p>
        </w:tc>
      </w:tr>
      <w:tr w:rsidR="006E7C55" w:rsidRPr="007758D9" w14:paraId="5F7FE4E3" w14:textId="77777777" w:rsidTr="0030676F">
        <w:tc>
          <w:tcPr>
            <w:tcW w:w="2547" w:type="dxa"/>
          </w:tcPr>
          <w:p w14:paraId="76EC65BE" w14:textId="77777777" w:rsidR="006E7C55" w:rsidRPr="000C11AA" w:rsidRDefault="006E7C55" w:rsidP="0030676F">
            <w:r w:rsidRPr="000C11AA">
              <w:t>IP (industrial production)</w:t>
            </w:r>
          </w:p>
        </w:tc>
        <w:tc>
          <w:tcPr>
            <w:tcW w:w="1984" w:type="dxa"/>
          </w:tcPr>
          <w:p w14:paraId="660817A4" w14:textId="61F728C5" w:rsidR="006E7C55" w:rsidRPr="000C11AA" w:rsidRDefault="0025726F" w:rsidP="0030676F">
            <w:r>
              <w:t>0.83</w:t>
            </w:r>
          </w:p>
        </w:tc>
      </w:tr>
      <w:tr w:rsidR="006E7C55" w:rsidRPr="007758D9" w14:paraId="21B7CABE" w14:textId="77777777" w:rsidTr="0030676F">
        <w:tc>
          <w:tcPr>
            <w:tcW w:w="2547" w:type="dxa"/>
          </w:tcPr>
          <w:p w14:paraId="487CD166" w14:textId="77777777" w:rsidR="006E7C55" w:rsidRPr="000C11AA" w:rsidRDefault="006E7C55" w:rsidP="0030676F">
            <w:r w:rsidRPr="000C11AA">
              <w:t>GDP</w:t>
            </w:r>
          </w:p>
        </w:tc>
        <w:tc>
          <w:tcPr>
            <w:tcW w:w="1984" w:type="dxa"/>
          </w:tcPr>
          <w:p w14:paraId="777A1656" w14:textId="0DAD5732" w:rsidR="006E7C55" w:rsidRPr="000C11AA" w:rsidRDefault="0025726F" w:rsidP="0030676F">
            <w:r>
              <w:t>0.93</w:t>
            </w:r>
          </w:p>
        </w:tc>
      </w:tr>
      <w:tr w:rsidR="006E7C55" w:rsidRPr="007758D9" w14:paraId="6888C563" w14:textId="77777777" w:rsidTr="0030676F">
        <w:tc>
          <w:tcPr>
            <w:tcW w:w="2547" w:type="dxa"/>
          </w:tcPr>
          <w:p w14:paraId="22E9AB46" w14:textId="77777777" w:rsidR="006E7C55" w:rsidRPr="000C11AA" w:rsidRDefault="006E7C55" w:rsidP="0030676F">
            <w:r w:rsidRPr="000C11AA">
              <w:t>HPI</w:t>
            </w:r>
          </w:p>
        </w:tc>
        <w:tc>
          <w:tcPr>
            <w:tcW w:w="1984" w:type="dxa"/>
          </w:tcPr>
          <w:p w14:paraId="795C6482" w14:textId="12574742" w:rsidR="006E7C55" w:rsidRPr="000C11AA" w:rsidRDefault="0025726F" w:rsidP="0030676F">
            <w:r>
              <w:t>0.97</w:t>
            </w:r>
          </w:p>
        </w:tc>
      </w:tr>
      <w:tr w:rsidR="006E7C55" w14:paraId="16E5A779" w14:textId="77777777" w:rsidTr="0030676F">
        <w:tc>
          <w:tcPr>
            <w:tcW w:w="2547" w:type="dxa"/>
          </w:tcPr>
          <w:p w14:paraId="62095209" w14:textId="77777777" w:rsidR="006E7C55" w:rsidRPr="000C11AA" w:rsidRDefault="006E7C55" w:rsidP="0030676F">
            <w:r w:rsidRPr="000C11AA">
              <w:t>FEDR (FED interest rate)</w:t>
            </w:r>
          </w:p>
        </w:tc>
        <w:tc>
          <w:tcPr>
            <w:tcW w:w="1984" w:type="dxa"/>
          </w:tcPr>
          <w:p w14:paraId="1A9D12C4" w14:textId="7C7CD264" w:rsidR="006E7C55" w:rsidRPr="000C11AA" w:rsidRDefault="0025726F" w:rsidP="0030676F">
            <w:r>
              <w:t>0.005</w:t>
            </w:r>
          </w:p>
        </w:tc>
      </w:tr>
    </w:tbl>
    <w:p w14:paraId="03567E44" w14:textId="06C80B46" w:rsidR="006E7C55" w:rsidRDefault="006E7C55" w:rsidP="006E7C55">
      <w:r>
        <w:t xml:space="preserve">Table </w:t>
      </w:r>
      <w:r w:rsidR="00343DDC">
        <w:t>A.2.1</w:t>
      </w:r>
      <w:r>
        <w:t>: Results of the ADF unit root tests</w:t>
      </w:r>
    </w:p>
    <w:p w14:paraId="63CB9898" w14:textId="77777777" w:rsidR="006E7C55" w:rsidRDefault="006E7C55" w:rsidP="0045686D">
      <w:pPr>
        <w:spacing w:after="0" w:line="240" w:lineRule="auto"/>
        <w:rPr>
          <w:rFonts w:ascii="Courier New" w:hAnsi="Courier New" w:cs="Courier New"/>
          <w:b/>
          <w:sz w:val="16"/>
          <w:szCs w:val="16"/>
        </w:rPr>
      </w:pPr>
    </w:p>
    <w:p w14:paraId="14A9FD07" w14:textId="77777777" w:rsidR="006E7C55" w:rsidRDefault="006E7C55" w:rsidP="0045686D">
      <w:pPr>
        <w:spacing w:after="0" w:line="240" w:lineRule="auto"/>
        <w:rPr>
          <w:rFonts w:ascii="Courier New" w:hAnsi="Courier New" w:cs="Courier New"/>
          <w:b/>
          <w:sz w:val="16"/>
          <w:szCs w:val="16"/>
        </w:rPr>
      </w:pPr>
    </w:p>
    <w:p w14:paraId="2BDDA4E5" w14:textId="1744FD39"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Ic</w:t>
      </w:r>
    </w:p>
    <w:p w14:paraId="710BBF2D" w14:textId="77777777" w:rsidR="0045686D" w:rsidRPr="0045686D" w:rsidRDefault="0045686D" w:rsidP="0045686D">
      <w:pPr>
        <w:spacing w:after="0" w:line="240" w:lineRule="auto"/>
        <w:rPr>
          <w:rFonts w:ascii="Courier New" w:hAnsi="Courier New" w:cs="Courier New"/>
          <w:sz w:val="16"/>
          <w:szCs w:val="16"/>
        </w:rPr>
      </w:pPr>
    </w:p>
    <w:p w14:paraId="6AB2275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Ic</w:t>
      </w:r>
    </w:p>
    <w:p w14:paraId="4F9B45F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12D6D72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57092AF7" w14:textId="77777777" w:rsidR="0045686D" w:rsidRPr="0045686D" w:rsidRDefault="0045686D" w:rsidP="0045686D">
      <w:pPr>
        <w:spacing w:after="0" w:line="240" w:lineRule="auto"/>
        <w:rPr>
          <w:rFonts w:ascii="Courier New" w:hAnsi="Courier New" w:cs="Courier New"/>
          <w:sz w:val="16"/>
          <w:szCs w:val="16"/>
        </w:rPr>
      </w:pPr>
    </w:p>
    <w:p w14:paraId="15C2353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5680B05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e</w:t>
      </w:r>
    </w:p>
    <w:p w14:paraId="21F9AAE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-0.0497293</w:t>
      </w:r>
    </w:p>
    <w:p w14:paraId="021E740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lastRenderedPageBreak/>
        <w:t xml:space="preserve">  test statistic: tau_ct(1) = -1.33714</w:t>
      </w:r>
    </w:p>
    <w:p w14:paraId="6556F488"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0.8729</w:t>
      </w:r>
    </w:p>
    <w:p w14:paraId="53EFEF2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-0.275</w:t>
      </w:r>
    </w:p>
    <w:p w14:paraId="36B5C125" w14:textId="77777777" w:rsidR="0045686D" w:rsidRPr="0045686D" w:rsidRDefault="0045686D" w:rsidP="0045686D">
      <w:pPr>
        <w:spacing w:after="0" w:line="240" w:lineRule="auto"/>
        <w:rPr>
          <w:rFonts w:ascii="Courier New" w:hAnsi="Courier New" w:cs="Courier New"/>
          <w:sz w:val="16"/>
          <w:szCs w:val="16"/>
        </w:rPr>
      </w:pPr>
    </w:p>
    <w:p w14:paraId="7A4EB2C8" w14:textId="23E564DF" w:rsidR="006C24DA" w:rsidRPr="006C24DA" w:rsidRDefault="006C24DA" w:rsidP="006C24DA">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Ir</w:t>
      </w:r>
    </w:p>
    <w:p w14:paraId="382D9CF1" w14:textId="77777777" w:rsidR="006C24DA" w:rsidRPr="0045686D" w:rsidRDefault="006C24DA" w:rsidP="006C24DA">
      <w:pPr>
        <w:spacing w:after="0" w:line="240" w:lineRule="auto"/>
        <w:rPr>
          <w:rFonts w:ascii="Courier New" w:hAnsi="Courier New" w:cs="Courier New"/>
          <w:sz w:val="16"/>
          <w:szCs w:val="16"/>
        </w:rPr>
      </w:pPr>
    </w:p>
    <w:p w14:paraId="48EA8DCF"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Ir</w:t>
      </w:r>
    </w:p>
    <w:p w14:paraId="694F2A3E"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1D1489E2"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37FA5228" w14:textId="77777777" w:rsidR="006C24DA" w:rsidRPr="0045686D" w:rsidRDefault="006C24DA" w:rsidP="006C24DA">
      <w:pPr>
        <w:spacing w:after="0" w:line="240" w:lineRule="auto"/>
        <w:rPr>
          <w:rFonts w:ascii="Courier New" w:hAnsi="Courier New" w:cs="Courier New"/>
          <w:sz w:val="16"/>
          <w:szCs w:val="16"/>
        </w:rPr>
      </w:pPr>
    </w:p>
    <w:p w14:paraId="192EA512"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2D7F6387"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e</w:t>
      </w:r>
    </w:p>
    <w:p w14:paraId="0B1A1088"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-0.100647</w:t>
      </w:r>
    </w:p>
    <w:p w14:paraId="01F8E6C2"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-2.13345</w:t>
      </w:r>
    </w:p>
    <w:p w14:paraId="44B9608A"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0.5209</w:t>
      </w:r>
    </w:p>
    <w:p w14:paraId="16B97397"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-0.170</w:t>
      </w:r>
    </w:p>
    <w:p w14:paraId="6BBCC54B" w14:textId="77777777" w:rsidR="006C24DA" w:rsidRDefault="006C24DA" w:rsidP="0045686D">
      <w:pPr>
        <w:spacing w:after="0" w:line="240" w:lineRule="auto"/>
        <w:rPr>
          <w:rFonts w:ascii="Courier New" w:hAnsi="Courier New" w:cs="Courier New"/>
          <w:sz w:val="16"/>
          <w:szCs w:val="16"/>
        </w:rPr>
      </w:pPr>
    </w:p>
    <w:p w14:paraId="6411D102" w14:textId="1D3A35B3" w:rsidR="006C24DA" w:rsidRPr="006C24DA" w:rsidRDefault="006C24DA" w:rsidP="006C24DA">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Yc</w:t>
      </w:r>
    </w:p>
    <w:p w14:paraId="1A8C2028" w14:textId="77777777" w:rsidR="006C24DA" w:rsidRPr="0045686D" w:rsidRDefault="006C24DA" w:rsidP="006C24DA">
      <w:pPr>
        <w:spacing w:after="0" w:line="240" w:lineRule="auto"/>
        <w:rPr>
          <w:rFonts w:ascii="Courier New" w:hAnsi="Courier New" w:cs="Courier New"/>
          <w:sz w:val="16"/>
          <w:szCs w:val="16"/>
        </w:rPr>
      </w:pPr>
    </w:p>
    <w:p w14:paraId="0CBA5DA0"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Augmented Dickey-Fuller test for Yc</w:t>
      </w:r>
    </w:p>
    <w:p w14:paraId="64A6745A"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including 2 lags of (1-L)Yc</w:t>
      </w:r>
    </w:p>
    <w:p w14:paraId="60CA877F"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sample size 101</w:t>
      </w:r>
    </w:p>
    <w:p w14:paraId="54BCF511"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70127686" w14:textId="77777777" w:rsidR="006C24DA" w:rsidRPr="0045686D" w:rsidRDefault="006C24DA" w:rsidP="006C24DA">
      <w:pPr>
        <w:spacing w:after="0" w:line="240" w:lineRule="auto"/>
        <w:rPr>
          <w:rFonts w:ascii="Courier New" w:hAnsi="Courier New" w:cs="Courier New"/>
          <w:sz w:val="16"/>
          <w:szCs w:val="16"/>
        </w:rPr>
      </w:pPr>
    </w:p>
    <w:p w14:paraId="0F59DB5C"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05410276"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 + e</w:t>
      </w:r>
    </w:p>
    <w:p w14:paraId="2A081886"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-0.0184176</w:t>
      </w:r>
    </w:p>
    <w:p w14:paraId="13A1943D"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-2.82117</w:t>
      </w:r>
    </w:p>
    <w:p w14:paraId="38C0AD8B"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asymptotic p-value 0.1895</w:t>
      </w:r>
    </w:p>
    <w:p w14:paraId="52CE8EFA"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-0.032</w:t>
      </w:r>
    </w:p>
    <w:p w14:paraId="43E9C59B" w14:textId="594FF2B9" w:rsidR="006C24DA"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lagged differences: F(2, 96) = 134.873 [0.0000]</w:t>
      </w:r>
    </w:p>
    <w:p w14:paraId="792A2714" w14:textId="77777777" w:rsidR="006C24DA" w:rsidRDefault="006C24DA" w:rsidP="006C24DA">
      <w:pPr>
        <w:spacing w:after="0" w:line="240" w:lineRule="auto"/>
        <w:rPr>
          <w:rFonts w:ascii="Courier New" w:hAnsi="Courier New" w:cs="Courier New"/>
          <w:sz w:val="16"/>
          <w:szCs w:val="16"/>
        </w:rPr>
      </w:pPr>
    </w:p>
    <w:p w14:paraId="29C5EE1A" w14:textId="79CBEEEB" w:rsidR="006C24DA" w:rsidRPr="006C24DA" w:rsidRDefault="006C24DA" w:rsidP="006C24DA">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Yr</w:t>
      </w:r>
    </w:p>
    <w:p w14:paraId="294C361C" w14:textId="77777777" w:rsidR="006C24DA" w:rsidRPr="0045686D" w:rsidRDefault="006C24DA" w:rsidP="006C24DA">
      <w:pPr>
        <w:spacing w:after="0" w:line="240" w:lineRule="auto"/>
        <w:rPr>
          <w:rFonts w:ascii="Courier New" w:hAnsi="Courier New" w:cs="Courier New"/>
          <w:sz w:val="16"/>
          <w:szCs w:val="16"/>
        </w:rPr>
      </w:pPr>
    </w:p>
    <w:p w14:paraId="6BC4A1C4"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Augmented Dickey-Fuller test for Yr</w:t>
      </w:r>
    </w:p>
    <w:p w14:paraId="717ED4FC"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including 3 lags of (1-L)Yr</w:t>
      </w:r>
    </w:p>
    <w:p w14:paraId="29BDC042"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sample size 100</w:t>
      </w:r>
    </w:p>
    <w:p w14:paraId="6F856F6D"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6D10A56D" w14:textId="77777777" w:rsidR="006C24DA" w:rsidRPr="0045686D" w:rsidRDefault="006C24DA" w:rsidP="006C24DA">
      <w:pPr>
        <w:spacing w:after="0" w:line="240" w:lineRule="auto"/>
        <w:rPr>
          <w:rFonts w:ascii="Courier New" w:hAnsi="Courier New" w:cs="Courier New"/>
          <w:sz w:val="16"/>
          <w:szCs w:val="16"/>
        </w:rPr>
      </w:pPr>
    </w:p>
    <w:p w14:paraId="32A7381D"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54209191"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 + e</w:t>
      </w:r>
    </w:p>
    <w:p w14:paraId="007D4A23"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-0.0293095</w:t>
      </w:r>
    </w:p>
    <w:p w14:paraId="6191C7C0"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-3.07102</w:t>
      </w:r>
    </w:p>
    <w:p w14:paraId="30A902F1"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asymptotic p-value 0.1133</w:t>
      </w:r>
    </w:p>
    <w:p w14:paraId="5EE2B5F5"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-0.021</w:t>
      </w:r>
    </w:p>
    <w:p w14:paraId="3A6B731D" w14:textId="77777777" w:rsidR="006C24DA" w:rsidRPr="0045686D" w:rsidRDefault="006C24DA" w:rsidP="006C24DA">
      <w:pPr>
        <w:spacing w:after="0" w:line="240" w:lineRule="auto"/>
        <w:rPr>
          <w:rFonts w:ascii="Courier New" w:hAnsi="Courier New" w:cs="Courier New"/>
          <w:sz w:val="16"/>
          <w:szCs w:val="16"/>
        </w:rPr>
      </w:pPr>
      <w:r w:rsidRPr="0045686D">
        <w:rPr>
          <w:rFonts w:ascii="Courier New" w:hAnsi="Courier New" w:cs="Courier New"/>
          <w:sz w:val="16"/>
          <w:szCs w:val="16"/>
        </w:rPr>
        <w:t xml:space="preserve">  lagged differences: F(3, 94) = 46.857 [0.0000]</w:t>
      </w:r>
    </w:p>
    <w:p w14:paraId="612A2B24" w14:textId="77777777" w:rsidR="006C24DA" w:rsidRDefault="006C24DA" w:rsidP="006C24DA">
      <w:pPr>
        <w:spacing w:after="0" w:line="240" w:lineRule="auto"/>
        <w:rPr>
          <w:rFonts w:ascii="Courier New" w:hAnsi="Courier New" w:cs="Courier New"/>
          <w:sz w:val="16"/>
          <w:szCs w:val="16"/>
        </w:rPr>
      </w:pPr>
    </w:p>
    <w:p w14:paraId="75BF8174" w14:textId="4A240ABF"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U</w:t>
      </w:r>
    </w:p>
    <w:p w14:paraId="4ED63740" w14:textId="77777777" w:rsidR="0045686D" w:rsidRPr="0045686D" w:rsidRDefault="0045686D" w:rsidP="0045686D">
      <w:pPr>
        <w:spacing w:after="0" w:line="240" w:lineRule="auto"/>
        <w:rPr>
          <w:rFonts w:ascii="Courier New" w:hAnsi="Courier New" w:cs="Courier New"/>
          <w:sz w:val="16"/>
          <w:szCs w:val="16"/>
        </w:rPr>
      </w:pPr>
    </w:p>
    <w:p w14:paraId="0B1272B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U</w:t>
      </w:r>
    </w:p>
    <w:p w14:paraId="5DC674A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2175CC5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3F2BE1E5" w14:textId="77777777" w:rsidR="0045686D" w:rsidRPr="0045686D" w:rsidRDefault="0045686D" w:rsidP="0045686D">
      <w:pPr>
        <w:spacing w:after="0" w:line="240" w:lineRule="auto"/>
        <w:rPr>
          <w:rFonts w:ascii="Courier New" w:hAnsi="Courier New" w:cs="Courier New"/>
          <w:sz w:val="16"/>
          <w:szCs w:val="16"/>
        </w:rPr>
      </w:pPr>
    </w:p>
    <w:p w14:paraId="1185D6F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5693EA1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e</w:t>
      </w:r>
    </w:p>
    <w:p w14:paraId="0387541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-0.0128755</w:t>
      </w:r>
    </w:p>
    <w:p w14:paraId="79B1958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-0.690306</w:t>
      </w:r>
    </w:p>
    <w:p w14:paraId="2CC2251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0.9708</w:t>
      </w:r>
    </w:p>
    <w:p w14:paraId="2F160DD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0.675</w:t>
      </w:r>
    </w:p>
    <w:p w14:paraId="7C1CEDAE" w14:textId="77777777" w:rsidR="0045686D" w:rsidRPr="0045686D" w:rsidRDefault="0045686D" w:rsidP="0045686D">
      <w:pPr>
        <w:spacing w:after="0" w:line="240" w:lineRule="auto"/>
        <w:rPr>
          <w:rFonts w:ascii="Courier New" w:hAnsi="Courier New" w:cs="Courier New"/>
          <w:sz w:val="16"/>
          <w:szCs w:val="16"/>
        </w:rPr>
      </w:pPr>
    </w:p>
    <w:p w14:paraId="7CD7157B" w14:textId="034FC53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PI</w:t>
      </w:r>
    </w:p>
    <w:p w14:paraId="626017D4" w14:textId="77777777" w:rsidR="0045686D" w:rsidRPr="0045686D" w:rsidRDefault="0045686D" w:rsidP="0045686D">
      <w:pPr>
        <w:spacing w:after="0" w:line="240" w:lineRule="auto"/>
        <w:rPr>
          <w:rFonts w:ascii="Courier New" w:hAnsi="Courier New" w:cs="Courier New"/>
          <w:sz w:val="16"/>
          <w:szCs w:val="16"/>
        </w:rPr>
      </w:pPr>
    </w:p>
    <w:p w14:paraId="1B7EFB8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PI</w:t>
      </w:r>
    </w:p>
    <w:p w14:paraId="7183556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566F826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0EEB196B" w14:textId="77777777" w:rsidR="0045686D" w:rsidRPr="0045686D" w:rsidRDefault="0045686D" w:rsidP="0045686D">
      <w:pPr>
        <w:spacing w:after="0" w:line="240" w:lineRule="auto"/>
        <w:rPr>
          <w:rFonts w:ascii="Courier New" w:hAnsi="Courier New" w:cs="Courier New"/>
          <w:sz w:val="16"/>
          <w:szCs w:val="16"/>
        </w:rPr>
      </w:pPr>
    </w:p>
    <w:p w14:paraId="6C3AC97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2650429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e</w:t>
      </w:r>
    </w:p>
    <w:p w14:paraId="7017324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-0.0428271</w:t>
      </w:r>
    </w:p>
    <w:p w14:paraId="44F1D4E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-1.5951</w:t>
      </w:r>
    </w:p>
    <w:p w14:paraId="0C821B8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0.7884</w:t>
      </w:r>
    </w:p>
    <w:p w14:paraId="7665FF6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lastRenderedPageBreak/>
        <w:t xml:space="preserve">  1st-order autocorrelation coeff. for e: -0.148</w:t>
      </w:r>
    </w:p>
    <w:p w14:paraId="4204D117" w14:textId="77777777" w:rsidR="0045686D" w:rsidRPr="0045686D" w:rsidRDefault="0045686D" w:rsidP="0045686D">
      <w:pPr>
        <w:spacing w:after="0" w:line="240" w:lineRule="auto"/>
        <w:rPr>
          <w:rFonts w:ascii="Courier New" w:hAnsi="Courier New" w:cs="Courier New"/>
          <w:sz w:val="16"/>
          <w:szCs w:val="16"/>
        </w:rPr>
      </w:pPr>
    </w:p>
    <w:p w14:paraId="4DD626C3" w14:textId="090AF7BB"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IP</w:t>
      </w:r>
    </w:p>
    <w:p w14:paraId="2B99E4A7" w14:textId="77777777" w:rsidR="0045686D" w:rsidRPr="0045686D" w:rsidRDefault="0045686D" w:rsidP="0045686D">
      <w:pPr>
        <w:spacing w:after="0" w:line="240" w:lineRule="auto"/>
        <w:rPr>
          <w:rFonts w:ascii="Courier New" w:hAnsi="Courier New" w:cs="Courier New"/>
          <w:sz w:val="16"/>
          <w:szCs w:val="16"/>
        </w:rPr>
      </w:pPr>
    </w:p>
    <w:p w14:paraId="49E59E0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IP</w:t>
      </w:r>
    </w:p>
    <w:p w14:paraId="08EC57B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6DED29B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3E67554F" w14:textId="77777777" w:rsidR="0045686D" w:rsidRPr="0045686D" w:rsidRDefault="0045686D" w:rsidP="0045686D">
      <w:pPr>
        <w:spacing w:after="0" w:line="240" w:lineRule="auto"/>
        <w:rPr>
          <w:rFonts w:ascii="Courier New" w:hAnsi="Courier New" w:cs="Courier New"/>
          <w:sz w:val="16"/>
          <w:szCs w:val="16"/>
        </w:rPr>
      </w:pPr>
    </w:p>
    <w:p w14:paraId="1D40982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5219216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e</w:t>
      </w:r>
    </w:p>
    <w:p w14:paraId="29241A9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-0.0262377</w:t>
      </w:r>
    </w:p>
    <w:p w14:paraId="691D752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-1.47207</w:t>
      </w:r>
    </w:p>
    <w:p w14:paraId="2A23AED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0.833</w:t>
      </w:r>
    </w:p>
    <w:p w14:paraId="35F70988"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0.503</w:t>
      </w:r>
    </w:p>
    <w:p w14:paraId="61356C50" w14:textId="77777777" w:rsidR="0045686D" w:rsidRPr="0045686D" w:rsidRDefault="0045686D" w:rsidP="0045686D">
      <w:pPr>
        <w:spacing w:after="0" w:line="240" w:lineRule="auto"/>
        <w:rPr>
          <w:rFonts w:ascii="Courier New" w:hAnsi="Courier New" w:cs="Courier New"/>
          <w:sz w:val="16"/>
          <w:szCs w:val="16"/>
        </w:rPr>
      </w:pPr>
    </w:p>
    <w:p w14:paraId="598924F5" w14:textId="7F1294CA"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Testing for a unit root in GDP</w:t>
      </w:r>
    </w:p>
    <w:p w14:paraId="7D5BBA6B" w14:textId="77777777" w:rsidR="0045686D" w:rsidRPr="0045686D" w:rsidRDefault="0045686D" w:rsidP="0045686D">
      <w:pPr>
        <w:spacing w:after="0" w:line="240" w:lineRule="auto"/>
        <w:rPr>
          <w:rFonts w:ascii="Courier New" w:hAnsi="Courier New" w:cs="Courier New"/>
          <w:sz w:val="16"/>
          <w:szCs w:val="16"/>
        </w:rPr>
      </w:pPr>
    </w:p>
    <w:p w14:paraId="430B9EE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GDP</w:t>
      </w:r>
    </w:p>
    <w:p w14:paraId="2FDB932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15A82DF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6FF7E917" w14:textId="77777777" w:rsidR="0045686D" w:rsidRPr="0045686D" w:rsidRDefault="0045686D" w:rsidP="0045686D">
      <w:pPr>
        <w:spacing w:after="0" w:line="240" w:lineRule="auto"/>
        <w:rPr>
          <w:rFonts w:ascii="Courier New" w:hAnsi="Courier New" w:cs="Courier New"/>
          <w:sz w:val="16"/>
          <w:szCs w:val="16"/>
        </w:rPr>
      </w:pPr>
    </w:p>
    <w:p w14:paraId="14B6167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28877C9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e</w:t>
      </w:r>
    </w:p>
    <w:p w14:paraId="70C26AC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-0.0141484</w:t>
      </w:r>
    </w:p>
    <w:p w14:paraId="6D87B65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-1.05409</w:t>
      </w:r>
    </w:p>
    <w:p w14:paraId="0A6B74F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0.9309</w:t>
      </w:r>
    </w:p>
    <w:p w14:paraId="5773BCB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0.322</w:t>
      </w:r>
    </w:p>
    <w:p w14:paraId="0E1C8CA9" w14:textId="77777777" w:rsidR="0045686D" w:rsidRPr="0045686D" w:rsidRDefault="0045686D" w:rsidP="0045686D">
      <w:pPr>
        <w:spacing w:after="0" w:line="240" w:lineRule="auto"/>
        <w:rPr>
          <w:rFonts w:ascii="Courier New" w:hAnsi="Courier New" w:cs="Courier New"/>
          <w:sz w:val="16"/>
          <w:szCs w:val="16"/>
        </w:rPr>
      </w:pPr>
    </w:p>
    <w:p w14:paraId="784CD561" w14:textId="03F92FA0" w:rsidR="0045686D" w:rsidRPr="006C24DA" w:rsidRDefault="006C24DA"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T</w:t>
      </w:r>
      <w:r w:rsidR="0045686D" w:rsidRPr="006C24DA">
        <w:rPr>
          <w:rFonts w:ascii="Courier New" w:hAnsi="Courier New" w:cs="Courier New"/>
          <w:b/>
          <w:sz w:val="16"/>
          <w:szCs w:val="16"/>
        </w:rPr>
        <w:t>esting for a unit root in HPIr</w:t>
      </w:r>
    </w:p>
    <w:p w14:paraId="36A2EDF7" w14:textId="77777777" w:rsidR="0045686D" w:rsidRPr="0045686D" w:rsidRDefault="0045686D" w:rsidP="0045686D">
      <w:pPr>
        <w:spacing w:after="0" w:line="240" w:lineRule="auto"/>
        <w:rPr>
          <w:rFonts w:ascii="Courier New" w:hAnsi="Courier New" w:cs="Courier New"/>
          <w:sz w:val="16"/>
          <w:szCs w:val="16"/>
        </w:rPr>
      </w:pPr>
    </w:p>
    <w:p w14:paraId="238FDCC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HPIr</w:t>
      </w:r>
    </w:p>
    <w:p w14:paraId="61163D3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2D36A51F"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246956B4" w14:textId="77777777" w:rsidR="0045686D" w:rsidRPr="0045686D" w:rsidRDefault="0045686D" w:rsidP="0045686D">
      <w:pPr>
        <w:spacing w:after="0" w:line="240" w:lineRule="auto"/>
        <w:rPr>
          <w:rFonts w:ascii="Courier New" w:hAnsi="Courier New" w:cs="Courier New"/>
          <w:sz w:val="16"/>
          <w:szCs w:val="16"/>
        </w:rPr>
      </w:pPr>
    </w:p>
    <w:p w14:paraId="782FF2F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with constant and trend </w:t>
      </w:r>
    </w:p>
    <w:p w14:paraId="62888A5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b0 + b1*t + (a-1)*y(-1) + e</w:t>
      </w:r>
    </w:p>
    <w:p w14:paraId="2B30878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-0.00810067</w:t>
      </w:r>
    </w:p>
    <w:p w14:paraId="7FCBD79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tau_ct(1) = -0.646854</w:t>
      </w:r>
    </w:p>
    <w:p w14:paraId="4A1A0F9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0.9738</w:t>
      </w:r>
    </w:p>
    <w:p w14:paraId="64D446E7" w14:textId="77777777" w:rsid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0.750</w:t>
      </w:r>
    </w:p>
    <w:p w14:paraId="00B24B9B" w14:textId="77777777" w:rsidR="00764DF4" w:rsidRDefault="00764DF4" w:rsidP="0045686D">
      <w:pPr>
        <w:spacing w:after="0" w:line="240" w:lineRule="auto"/>
        <w:rPr>
          <w:rFonts w:ascii="Courier New" w:hAnsi="Courier New" w:cs="Courier New"/>
          <w:sz w:val="16"/>
          <w:szCs w:val="16"/>
        </w:rPr>
      </w:pPr>
    </w:p>
    <w:p w14:paraId="7809CF42" w14:textId="7285B9FB" w:rsidR="00764DF4" w:rsidRPr="00764DF4" w:rsidRDefault="00764DF4" w:rsidP="00764DF4">
      <w:pPr>
        <w:spacing w:after="0" w:line="240" w:lineRule="auto"/>
        <w:rPr>
          <w:rFonts w:ascii="Courier New" w:hAnsi="Courier New" w:cs="Courier New"/>
          <w:b/>
          <w:sz w:val="16"/>
          <w:szCs w:val="16"/>
        </w:rPr>
      </w:pPr>
      <w:r w:rsidRPr="00764DF4">
        <w:rPr>
          <w:rFonts w:ascii="Courier New" w:hAnsi="Courier New" w:cs="Courier New"/>
          <w:b/>
          <w:sz w:val="16"/>
          <w:szCs w:val="16"/>
        </w:rPr>
        <w:t>Testing for a unit root in FEDR</w:t>
      </w:r>
    </w:p>
    <w:p w14:paraId="2B611130" w14:textId="77777777" w:rsidR="00764DF4" w:rsidRPr="00764DF4" w:rsidRDefault="00764DF4" w:rsidP="00764DF4">
      <w:pPr>
        <w:spacing w:after="0" w:line="240" w:lineRule="auto"/>
        <w:rPr>
          <w:rFonts w:ascii="Courier New" w:hAnsi="Courier New" w:cs="Courier New"/>
          <w:sz w:val="16"/>
          <w:szCs w:val="16"/>
        </w:rPr>
      </w:pPr>
    </w:p>
    <w:p w14:paraId="45DD1BCE"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Augmented Dickey-Fuller test for FEDR</w:t>
      </w:r>
    </w:p>
    <w:p w14:paraId="4E807E9C"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including 3 lags of (1-L)FEDR</w:t>
      </w:r>
    </w:p>
    <w:p w14:paraId="3285F92B"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sample size 100</w:t>
      </w:r>
    </w:p>
    <w:p w14:paraId="58B4BFEF"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unit-root null hypothesis: a = 1</w:t>
      </w:r>
    </w:p>
    <w:p w14:paraId="29342172" w14:textId="77777777" w:rsidR="00764DF4" w:rsidRPr="00764DF4" w:rsidRDefault="00764DF4" w:rsidP="00764DF4">
      <w:pPr>
        <w:spacing w:after="0" w:line="240" w:lineRule="auto"/>
        <w:rPr>
          <w:rFonts w:ascii="Courier New" w:hAnsi="Courier New" w:cs="Courier New"/>
          <w:sz w:val="16"/>
          <w:szCs w:val="16"/>
        </w:rPr>
      </w:pPr>
    </w:p>
    <w:p w14:paraId="4FF3E249"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 xml:space="preserve">  with constant and trend </w:t>
      </w:r>
    </w:p>
    <w:p w14:paraId="5A3CFC7C"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 xml:space="preserve">  model: (1-L)y = b0 + b1*t + (a-1)*y(-1) + ... + e</w:t>
      </w:r>
    </w:p>
    <w:p w14:paraId="70AF0573"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 xml:space="preserve">  estimated value of (a - 1): -0.0898696</w:t>
      </w:r>
    </w:p>
    <w:p w14:paraId="0570F5E8"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 xml:space="preserve">  test statistic: tau_ct(1) = -4.17634</w:t>
      </w:r>
    </w:p>
    <w:p w14:paraId="599672C3" w14:textId="77777777" w:rsidR="00764DF4" w:rsidRPr="00764DF4"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 xml:space="preserve">  asymptotic p-value 0.004789</w:t>
      </w:r>
    </w:p>
    <w:p w14:paraId="530B3939" w14:textId="0F3CB70A" w:rsidR="00764DF4" w:rsidRPr="0045686D" w:rsidRDefault="00764DF4" w:rsidP="00764DF4">
      <w:pPr>
        <w:spacing w:after="0" w:line="240" w:lineRule="auto"/>
        <w:rPr>
          <w:rFonts w:ascii="Courier New" w:hAnsi="Courier New" w:cs="Courier New"/>
          <w:sz w:val="16"/>
          <w:szCs w:val="16"/>
        </w:rPr>
      </w:pPr>
      <w:r w:rsidRPr="00764DF4">
        <w:rPr>
          <w:rFonts w:ascii="Courier New" w:hAnsi="Courier New" w:cs="Courier New"/>
          <w:sz w:val="16"/>
          <w:szCs w:val="16"/>
        </w:rPr>
        <w:t xml:space="preserve">  1st-order autocorrelation coeff. for e: -0.005</w:t>
      </w:r>
    </w:p>
    <w:p w14:paraId="3EB0F737" w14:textId="77777777" w:rsidR="0045686D" w:rsidRPr="0045686D" w:rsidRDefault="0045686D" w:rsidP="0045686D">
      <w:pPr>
        <w:spacing w:after="0" w:line="240" w:lineRule="auto"/>
        <w:rPr>
          <w:rFonts w:ascii="Courier New" w:hAnsi="Courier New" w:cs="Courier New"/>
          <w:sz w:val="16"/>
          <w:szCs w:val="16"/>
        </w:rPr>
      </w:pPr>
    </w:p>
    <w:p w14:paraId="0173FC2F" w14:textId="77777777" w:rsidR="0045686D" w:rsidRDefault="0045686D" w:rsidP="0045686D">
      <w:pPr>
        <w:spacing w:after="0" w:line="240" w:lineRule="auto"/>
        <w:rPr>
          <w:rFonts w:ascii="Courier New" w:hAnsi="Courier New" w:cs="Courier New"/>
          <w:sz w:val="16"/>
          <w:szCs w:val="16"/>
        </w:rPr>
      </w:pPr>
    </w:p>
    <w:p w14:paraId="4DC59C41" w14:textId="4EAB6FBA" w:rsidR="00343DDC" w:rsidRPr="0045686D" w:rsidRDefault="00343DDC" w:rsidP="00343DDC">
      <w:pPr>
        <w:rPr>
          <w:b/>
        </w:rPr>
      </w:pPr>
      <w:r>
        <w:rPr>
          <w:b/>
        </w:rPr>
        <w:t>A.3: Results of the cointegration testing of the macroeconomic variables</w:t>
      </w:r>
    </w:p>
    <w:p w14:paraId="1B71E9C9" w14:textId="77777777" w:rsidR="00C024D8" w:rsidRDefault="00C024D8" w:rsidP="0045686D">
      <w:pPr>
        <w:spacing w:after="0" w:line="240" w:lineRule="auto"/>
        <w:rPr>
          <w:rFonts w:ascii="Courier New" w:hAnsi="Courier New" w:cs="Courier New"/>
          <w:sz w:val="16"/>
          <w:szCs w:val="16"/>
        </w:rPr>
      </w:pPr>
    </w:p>
    <w:p w14:paraId="1C9DB85D" w14:textId="6F759C36" w:rsidR="00C024D8" w:rsidRPr="00343DDC" w:rsidRDefault="00343DDC" w:rsidP="00C024D8">
      <w:pPr>
        <w:spacing w:after="0" w:line="240" w:lineRule="auto"/>
        <w:rPr>
          <w:rFonts w:ascii="Courier New" w:hAnsi="Courier New" w:cs="Courier New"/>
          <w:b/>
          <w:sz w:val="16"/>
          <w:szCs w:val="16"/>
        </w:rPr>
      </w:pPr>
      <w:r w:rsidRPr="00343DDC">
        <w:rPr>
          <w:rFonts w:ascii="Courier New" w:hAnsi="Courier New" w:cs="Courier New"/>
          <w:b/>
          <w:sz w:val="16"/>
          <w:szCs w:val="16"/>
        </w:rPr>
        <w:t xml:space="preserve">Engle-Granger </w:t>
      </w:r>
      <w:r w:rsidR="0031716C" w:rsidRPr="00343DDC">
        <w:rPr>
          <w:rFonts w:ascii="Courier New" w:hAnsi="Courier New" w:cs="Courier New"/>
          <w:b/>
          <w:sz w:val="16"/>
          <w:szCs w:val="16"/>
        </w:rPr>
        <w:t xml:space="preserve">Step </w:t>
      </w:r>
      <w:r w:rsidR="00C024D8" w:rsidRPr="00343DDC">
        <w:rPr>
          <w:rFonts w:ascii="Courier New" w:hAnsi="Courier New" w:cs="Courier New"/>
          <w:b/>
          <w:sz w:val="16"/>
          <w:szCs w:val="16"/>
        </w:rPr>
        <w:t xml:space="preserve">1: </w:t>
      </w:r>
      <w:r w:rsidR="0031716C" w:rsidRPr="00343DDC">
        <w:rPr>
          <w:rFonts w:ascii="Courier New" w:hAnsi="Courier New" w:cs="Courier New"/>
          <w:b/>
          <w:sz w:val="16"/>
          <w:szCs w:val="16"/>
        </w:rPr>
        <w:t>cointegrating regression</w:t>
      </w:r>
    </w:p>
    <w:p w14:paraId="69B680CE" w14:textId="77777777" w:rsidR="00C024D8" w:rsidRPr="00343DDC" w:rsidRDefault="00C024D8" w:rsidP="00C024D8">
      <w:pPr>
        <w:spacing w:after="0" w:line="240" w:lineRule="auto"/>
        <w:rPr>
          <w:rFonts w:ascii="Courier New" w:hAnsi="Courier New" w:cs="Courier New"/>
          <w:sz w:val="16"/>
          <w:szCs w:val="16"/>
        </w:rPr>
      </w:pPr>
    </w:p>
    <w:p w14:paraId="27522AEA" w14:textId="2032BBA3" w:rsidR="00C024D8" w:rsidRPr="00343DDC" w:rsidRDefault="0031716C" w:rsidP="00C024D8">
      <w:pPr>
        <w:spacing w:after="0" w:line="240" w:lineRule="auto"/>
        <w:rPr>
          <w:rFonts w:ascii="Courier New" w:hAnsi="Courier New" w:cs="Courier New"/>
          <w:sz w:val="16"/>
          <w:szCs w:val="16"/>
        </w:rPr>
      </w:pPr>
      <w:r w:rsidRPr="00343DDC">
        <w:rPr>
          <w:rFonts w:ascii="Courier New" w:hAnsi="Courier New" w:cs="Courier New"/>
          <w:sz w:val="16"/>
          <w:szCs w:val="16"/>
        </w:rPr>
        <w:t>Dependent variable</w:t>
      </w:r>
      <w:r w:rsidR="00C024D8" w:rsidRPr="00343DDC">
        <w:rPr>
          <w:rFonts w:ascii="Courier New" w:hAnsi="Courier New" w:cs="Courier New"/>
          <w:sz w:val="16"/>
          <w:szCs w:val="16"/>
        </w:rPr>
        <w:t>: GDP</w:t>
      </w:r>
    </w:p>
    <w:p w14:paraId="164526B5" w14:textId="77777777" w:rsidR="00C024D8" w:rsidRPr="00343DDC" w:rsidRDefault="00C024D8" w:rsidP="00C024D8">
      <w:pPr>
        <w:spacing w:after="0" w:line="240" w:lineRule="auto"/>
        <w:rPr>
          <w:rFonts w:ascii="Courier New" w:hAnsi="Courier New" w:cs="Courier New"/>
          <w:sz w:val="16"/>
          <w:szCs w:val="16"/>
        </w:rPr>
      </w:pPr>
    </w:p>
    <w:p w14:paraId="75EA9D1B" w14:textId="04251631"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w:t>
      </w:r>
      <w:r w:rsidR="0031716C" w:rsidRPr="00343DDC">
        <w:rPr>
          <w:rFonts w:ascii="Courier New" w:hAnsi="Courier New" w:cs="Courier New"/>
          <w:sz w:val="16"/>
          <w:szCs w:val="16"/>
        </w:rPr>
        <w:t>coefficient  std. error</w:t>
      </w:r>
      <w:r w:rsidRPr="00343DDC">
        <w:rPr>
          <w:rFonts w:ascii="Courier New" w:hAnsi="Courier New" w:cs="Courier New"/>
          <w:sz w:val="16"/>
          <w:szCs w:val="16"/>
        </w:rPr>
        <w:t xml:space="preserve">   </w:t>
      </w:r>
      <w:r w:rsidR="0031716C" w:rsidRPr="00343DDC">
        <w:rPr>
          <w:rFonts w:ascii="Courier New" w:hAnsi="Courier New" w:cs="Courier New"/>
          <w:sz w:val="16"/>
          <w:szCs w:val="16"/>
        </w:rPr>
        <w:t xml:space="preserve"> </w:t>
      </w:r>
      <w:r w:rsidRPr="00343DDC">
        <w:rPr>
          <w:rFonts w:ascii="Courier New" w:hAnsi="Courier New" w:cs="Courier New"/>
          <w:sz w:val="16"/>
          <w:szCs w:val="16"/>
        </w:rPr>
        <w:t>t-</w:t>
      </w:r>
      <w:r w:rsidR="0031716C" w:rsidRPr="00343DDC">
        <w:rPr>
          <w:rFonts w:ascii="Courier New" w:hAnsi="Courier New" w:cs="Courier New"/>
          <w:sz w:val="16"/>
          <w:szCs w:val="16"/>
        </w:rPr>
        <w:t xml:space="preserve">ratio   </w:t>
      </w:r>
      <w:r w:rsidRPr="00343DDC">
        <w:rPr>
          <w:rFonts w:ascii="Courier New" w:hAnsi="Courier New" w:cs="Courier New"/>
          <w:sz w:val="16"/>
          <w:szCs w:val="16"/>
        </w:rPr>
        <w:t>p-</w:t>
      </w:r>
      <w:r w:rsidR="0031716C" w:rsidRPr="00343DDC">
        <w:rPr>
          <w:rFonts w:ascii="Courier New" w:hAnsi="Courier New" w:cs="Courier New"/>
          <w:sz w:val="16"/>
          <w:szCs w:val="16"/>
        </w:rPr>
        <w:t>value</w:t>
      </w:r>
    </w:p>
    <w:p w14:paraId="449A0D38" w14:textId="7777777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w:t>
      </w:r>
    </w:p>
    <w:p w14:paraId="64F9F349" w14:textId="7777777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const      0.128411     0.621682      0.2066    0.8368   </w:t>
      </w:r>
    </w:p>
    <w:p w14:paraId="63F71E78" w14:textId="7777777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IP         0.431848     0.0484118     8.920     1.98e-14  ***</w:t>
      </w:r>
    </w:p>
    <w:p w14:paraId="1A58D177" w14:textId="7777777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PI         0.691862     0.0881088     7.852     4.26e-12  ***</w:t>
      </w:r>
    </w:p>
    <w:p w14:paraId="5C687CF9" w14:textId="7777777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U          0.0918087    0.00926205    9.912     1.27e-16  ***</w:t>
      </w:r>
    </w:p>
    <w:p w14:paraId="2F8F45E2" w14:textId="7777777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HPIr       0.0973953    0.0123797     7.867     3.96e-12  ***</w:t>
      </w:r>
    </w:p>
    <w:p w14:paraId="2678B862" w14:textId="7777777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time       0.00227997   0.000506206   4.504     1.78e-05  ***</w:t>
      </w:r>
    </w:p>
    <w:p w14:paraId="004653CF" w14:textId="77777777" w:rsidR="00C024D8" w:rsidRPr="00343DDC" w:rsidRDefault="00C024D8" w:rsidP="00C024D8">
      <w:pPr>
        <w:spacing w:after="0" w:line="240" w:lineRule="auto"/>
        <w:rPr>
          <w:rFonts w:ascii="Courier New" w:hAnsi="Courier New" w:cs="Courier New"/>
          <w:sz w:val="16"/>
          <w:szCs w:val="16"/>
        </w:rPr>
      </w:pPr>
    </w:p>
    <w:p w14:paraId="2867B8CC" w14:textId="77777777" w:rsidR="00C024D8" w:rsidRPr="00343DDC" w:rsidRDefault="00C024D8" w:rsidP="00C024D8">
      <w:pPr>
        <w:spacing w:after="0" w:line="240" w:lineRule="auto"/>
        <w:rPr>
          <w:rFonts w:ascii="Courier New" w:hAnsi="Courier New" w:cs="Courier New"/>
          <w:sz w:val="16"/>
          <w:szCs w:val="16"/>
        </w:rPr>
      </w:pPr>
    </w:p>
    <w:p w14:paraId="2E293C02" w14:textId="7A6A70B3" w:rsidR="00C024D8" w:rsidRPr="00343DDC" w:rsidRDefault="0031716C" w:rsidP="00C024D8">
      <w:pPr>
        <w:spacing w:after="0" w:line="240" w:lineRule="auto"/>
        <w:rPr>
          <w:rFonts w:ascii="Courier New" w:hAnsi="Courier New" w:cs="Courier New"/>
          <w:b/>
          <w:sz w:val="16"/>
          <w:szCs w:val="16"/>
        </w:rPr>
      </w:pPr>
      <w:r w:rsidRPr="00343DDC">
        <w:rPr>
          <w:rFonts w:ascii="Courier New" w:hAnsi="Courier New" w:cs="Courier New"/>
          <w:b/>
          <w:sz w:val="16"/>
          <w:szCs w:val="16"/>
        </w:rPr>
        <w:t>Johansen’s rank test:</w:t>
      </w:r>
    </w:p>
    <w:p w14:paraId="7EEFE0A7" w14:textId="77777777" w:rsidR="00C024D8" w:rsidRPr="00343DDC" w:rsidRDefault="00C024D8" w:rsidP="00C024D8">
      <w:pPr>
        <w:spacing w:after="0" w:line="240" w:lineRule="auto"/>
        <w:rPr>
          <w:rFonts w:ascii="Courier New" w:hAnsi="Courier New" w:cs="Courier New"/>
          <w:sz w:val="16"/>
          <w:szCs w:val="16"/>
        </w:rPr>
      </w:pPr>
    </w:p>
    <w:p w14:paraId="538A7541" w14:textId="2688ED0E" w:rsidR="00C024D8" w:rsidRPr="00343DDC" w:rsidRDefault="0031716C" w:rsidP="00C024D8">
      <w:pPr>
        <w:spacing w:after="0" w:line="240" w:lineRule="auto"/>
        <w:rPr>
          <w:rFonts w:ascii="Courier New" w:hAnsi="Courier New" w:cs="Courier New"/>
          <w:sz w:val="16"/>
          <w:szCs w:val="16"/>
        </w:rPr>
      </w:pPr>
      <w:r w:rsidRPr="00343DDC">
        <w:rPr>
          <w:rFonts w:ascii="Courier New" w:hAnsi="Courier New" w:cs="Courier New"/>
          <w:sz w:val="16"/>
          <w:szCs w:val="16"/>
        </w:rPr>
        <w:t>Rank  Eigenvalue</w:t>
      </w:r>
      <w:r w:rsidR="00C024D8" w:rsidRPr="00343DDC">
        <w:rPr>
          <w:rFonts w:ascii="Courier New" w:hAnsi="Courier New" w:cs="Courier New"/>
          <w:sz w:val="16"/>
          <w:szCs w:val="16"/>
        </w:rPr>
        <w:t xml:space="preserve"> </w:t>
      </w:r>
      <w:r w:rsidRPr="00343DDC">
        <w:rPr>
          <w:rFonts w:ascii="Courier New" w:hAnsi="Courier New" w:cs="Courier New"/>
          <w:sz w:val="16"/>
          <w:szCs w:val="16"/>
        </w:rPr>
        <w:t xml:space="preserve"> Trace test [p-value]</w:t>
      </w:r>
      <w:r w:rsidR="00C024D8" w:rsidRPr="00343DDC">
        <w:rPr>
          <w:rFonts w:ascii="Courier New" w:hAnsi="Courier New" w:cs="Courier New"/>
          <w:sz w:val="16"/>
          <w:szCs w:val="16"/>
        </w:rPr>
        <w:t xml:space="preserve">  </w:t>
      </w:r>
      <w:r w:rsidRPr="00343DDC">
        <w:rPr>
          <w:rFonts w:ascii="Courier New" w:hAnsi="Courier New" w:cs="Courier New"/>
          <w:sz w:val="16"/>
          <w:szCs w:val="16"/>
        </w:rPr>
        <w:t xml:space="preserve">  </w:t>
      </w:r>
      <w:r w:rsidR="00C024D8" w:rsidRPr="00343DDC">
        <w:rPr>
          <w:rFonts w:ascii="Courier New" w:hAnsi="Courier New" w:cs="Courier New"/>
          <w:sz w:val="16"/>
          <w:szCs w:val="16"/>
        </w:rPr>
        <w:t xml:space="preserve">Lmax test  </w:t>
      </w:r>
      <w:r w:rsidRPr="00343DDC">
        <w:rPr>
          <w:rFonts w:ascii="Courier New" w:hAnsi="Courier New" w:cs="Courier New"/>
          <w:sz w:val="16"/>
          <w:szCs w:val="16"/>
        </w:rPr>
        <w:t>[</w:t>
      </w:r>
      <w:r w:rsidR="00C024D8" w:rsidRPr="00343DDC">
        <w:rPr>
          <w:rFonts w:ascii="Courier New" w:hAnsi="Courier New" w:cs="Courier New"/>
          <w:sz w:val="16"/>
          <w:szCs w:val="16"/>
        </w:rPr>
        <w:t>p-</w:t>
      </w:r>
      <w:r w:rsidRPr="00343DDC">
        <w:rPr>
          <w:rFonts w:ascii="Courier New" w:hAnsi="Courier New" w:cs="Courier New"/>
          <w:sz w:val="16"/>
          <w:szCs w:val="16"/>
        </w:rPr>
        <w:t>value]</w:t>
      </w:r>
    </w:p>
    <w:p w14:paraId="01C131EF" w14:textId="6DFB0328"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0  0.27947     80.345 </w:t>
      </w:r>
      <w:r w:rsidR="0031716C" w:rsidRPr="00343DDC">
        <w:rPr>
          <w:rFonts w:ascii="Courier New" w:hAnsi="Courier New" w:cs="Courier New"/>
          <w:sz w:val="16"/>
          <w:szCs w:val="16"/>
        </w:rPr>
        <w:t xml:space="preserve">    </w:t>
      </w:r>
      <w:r w:rsidRPr="00343DDC">
        <w:rPr>
          <w:rFonts w:ascii="Courier New" w:hAnsi="Courier New" w:cs="Courier New"/>
          <w:sz w:val="16"/>
          <w:szCs w:val="16"/>
        </w:rPr>
        <w:t xml:space="preserve">[0.0398]     34.744 </w:t>
      </w:r>
      <w:r w:rsidR="0031716C" w:rsidRPr="00343DDC">
        <w:rPr>
          <w:rFonts w:ascii="Courier New" w:hAnsi="Courier New" w:cs="Courier New"/>
          <w:sz w:val="16"/>
          <w:szCs w:val="16"/>
        </w:rPr>
        <w:t xml:space="preserve">    </w:t>
      </w:r>
      <w:r w:rsidRPr="00343DDC">
        <w:rPr>
          <w:rFonts w:ascii="Courier New" w:hAnsi="Courier New" w:cs="Courier New"/>
          <w:sz w:val="16"/>
          <w:szCs w:val="16"/>
        </w:rPr>
        <w:t>[0.0902]</w:t>
      </w:r>
    </w:p>
    <w:p w14:paraId="6BA53FD7" w14:textId="51B503E6"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1  0.18937     45.601 </w:t>
      </w:r>
      <w:r w:rsidR="0031716C" w:rsidRPr="00343DDC">
        <w:rPr>
          <w:rFonts w:ascii="Courier New" w:hAnsi="Courier New" w:cs="Courier New"/>
          <w:sz w:val="16"/>
          <w:szCs w:val="16"/>
        </w:rPr>
        <w:t xml:space="preserve">    </w:t>
      </w:r>
      <w:r w:rsidRPr="00343DDC">
        <w:rPr>
          <w:rFonts w:ascii="Courier New" w:hAnsi="Courier New" w:cs="Courier New"/>
          <w:sz w:val="16"/>
          <w:szCs w:val="16"/>
        </w:rPr>
        <w:t xml:space="preserve">[0.2688]     22.254 </w:t>
      </w:r>
      <w:r w:rsidR="0031716C" w:rsidRPr="00343DDC">
        <w:rPr>
          <w:rFonts w:ascii="Courier New" w:hAnsi="Courier New" w:cs="Courier New"/>
          <w:sz w:val="16"/>
          <w:szCs w:val="16"/>
        </w:rPr>
        <w:t xml:space="preserve">    </w:t>
      </w:r>
      <w:r w:rsidRPr="00343DDC">
        <w:rPr>
          <w:rFonts w:ascii="Courier New" w:hAnsi="Courier New" w:cs="Courier New"/>
          <w:sz w:val="16"/>
          <w:szCs w:val="16"/>
        </w:rPr>
        <w:t>[0.3908]</w:t>
      </w:r>
    </w:p>
    <w:p w14:paraId="3D8F06C8" w14:textId="28637DD3"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2  0.11800     23.347 </w:t>
      </w:r>
      <w:r w:rsidR="0031716C" w:rsidRPr="00343DDC">
        <w:rPr>
          <w:rFonts w:ascii="Courier New" w:hAnsi="Courier New" w:cs="Courier New"/>
          <w:sz w:val="16"/>
          <w:szCs w:val="16"/>
        </w:rPr>
        <w:t xml:space="preserve">    </w:t>
      </w:r>
      <w:r w:rsidRPr="00343DDC">
        <w:rPr>
          <w:rFonts w:ascii="Courier New" w:hAnsi="Courier New" w:cs="Courier New"/>
          <w:sz w:val="16"/>
          <w:szCs w:val="16"/>
        </w:rPr>
        <w:t xml:space="preserve">[0.4927]     13.309 </w:t>
      </w:r>
      <w:r w:rsidR="0031716C" w:rsidRPr="00343DDC">
        <w:rPr>
          <w:rFonts w:ascii="Courier New" w:hAnsi="Courier New" w:cs="Courier New"/>
          <w:sz w:val="16"/>
          <w:szCs w:val="16"/>
        </w:rPr>
        <w:t xml:space="preserve">    </w:t>
      </w:r>
      <w:r w:rsidRPr="00343DDC">
        <w:rPr>
          <w:rFonts w:ascii="Courier New" w:hAnsi="Courier New" w:cs="Courier New"/>
          <w:sz w:val="16"/>
          <w:szCs w:val="16"/>
        </w:rPr>
        <w:t>[0.6609]</w:t>
      </w:r>
    </w:p>
    <w:p w14:paraId="3303F1CF" w14:textId="7EF961E7"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3  0.080769    10.038 </w:t>
      </w:r>
      <w:r w:rsidR="0031716C" w:rsidRPr="00343DDC">
        <w:rPr>
          <w:rFonts w:ascii="Courier New" w:hAnsi="Courier New" w:cs="Courier New"/>
          <w:sz w:val="16"/>
          <w:szCs w:val="16"/>
        </w:rPr>
        <w:t xml:space="preserve">    </w:t>
      </w:r>
      <w:r w:rsidRPr="00343DDC">
        <w:rPr>
          <w:rFonts w:ascii="Courier New" w:hAnsi="Courier New" w:cs="Courier New"/>
          <w:sz w:val="16"/>
          <w:szCs w:val="16"/>
        </w:rPr>
        <w:t xml:space="preserve">[0.4845]     8.9271 </w:t>
      </w:r>
      <w:r w:rsidR="0031716C" w:rsidRPr="00343DDC">
        <w:rPr>
          <w:rFonts w:ascii="Courier New" w:hAnsi="Courier New" w:cs="Courier New"/>
          <w:sz w:val="16"/>
          <w:szCs w:val="16"/>
        </w:rPr>
        <w:t xml:space="preserve">    </w:t>
      </w:r>
      <w:r w:rsidRPr="00343DDC">
        <w:rPr>
          <w:rFonts w:ascii="Courier New" w:hAnsi="Courier New" w:cs="Courier New"/>
          <w:sz w:val="16"/>
          <w:szCs w:val="16"/>
        </w:rPr>
        <w:t>[0.5106]</w:t>
      </w:r>
    </w:p>
    <w:p w14:paraId="39607328" w14:textId="6560E21B"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4  0.010422    1.1105 </w:t>
      </w:r>
      <w:r w:rsidR="0031716C" w:rsidRPr="00343DDC">
        <w:rPr>
          <w:rFonts w:ascii="Courier New" w:hAnsi="Courier New" w:cs="Courier New"/>
          <w:sz w:val="16"/>
          <w:szCs w:val="16"/>
        </w:rPr>
        <w:t xml:space="preserve">    </w:t>
      </w:r>
      <w:r w:rsidRPr="00343DDC">
        <w:rPr>
          <w:rFonts w:ascii="Courier New" w:hAnsi="Courier New" w:cs="Courier New"/>
          <w:sz w:val="16"/>
          <w:szCs w:val="16"/>
        </w:rPr>
        <w:t xml:space="preserve">[0.2920]     1.1105 </w:t>
      </w:r>
      <w:r w:rsidR="0031716C" w:rsidRPr="00343DDC">
        <w:rPr>
          <w:rFonts w:ascii="Courier New" w:hAnsi="Courier New" w:cs="Courier New"/>
          <w:sz w:val="16"/>
          <w:szCs w:val="16"/>
        </w:rPr>
        <w:t xml:space="preserve">    </w:t>
      </w:r>
      <w:r w:rsidRPr="00343DDC">
        <w:rPr>
          <w:rFonts w:ascii="Courier New" w:hAnsi="Courier New" w:cs="Courier New"/>
          <w:sz w:val="16"/>
          <w:szCs w:val="16"/>
        </w:rPr>
        <w:t>[0.2920]</w:t>
      </w:r>
    </w:p>
    <w:p w14:paraId="442EA105" w14:textId="77777777" w:rsidR="00C024D8" w:rsidRPr="00343DDC" w:rsidRDefault="00C024D8" w:rsidP="00C024D8">
      <w:pPr>
        <w:spacing w:after="0" w:line="240" w:lineRule="auto"/>
        <w:rPr>
          <w:rFonts w:ascii="Courier New" w:hAnsi="Courier New" w:cs="Courier New"/>
          <w:sz w:val="16"/>
          <w:szCs w:val="16"/>
        </w:rPr>
      </w:pPr>
    </w:p>
    <w:p w14:paraId="4BE40E57" w14:textId="50CF124E" w:rsidR="00C024D8" w:rsidRPr="00343DDC" w:rsidRDefault="0031716C" w:rsidP="00C024D8">
      <w:pPr>
        <w:spacing w:after="0" w:line="240" w:lineRule="auto"/>
        <w:rPr>
          <w:rFonts w:ascii="Courier New" w:hAnsi="Courier New" w:cs="Courier New"/>
          <w:sz w:val="16"/>
          <w:szCs w:val="16"/>
        </w:rPr>
      </w:pPr>
      <w:r w:rsidRPr="00343DDC">
        <w:rPr>
          <w:rFonts w:ascii="Courier New" w:hAnsi="Courier New" w:cs="Courier New"/>
          <w:sz w:val="16"/>
          <w:szCs w:val="16"/>
        </w:rPr>
        <w:t>Corrected for degrees of freedom</w:t>
      </w:r>
      <w:r w:rsidR="00C024D8" w:rsidRPr="00343DDC">
        <w:rPr>
          <w:rFonts w:ascii="Courier New" w:hAnsi="Courier New" w:cs="Courier New"/>
          <w:sz w:val="16"/>
          <w:szCs w:val="16"/>
        </w:rPr>
        <w:t xml:space="preserve"> (df = 94)</w:t>
      </w:r>
    </w:p>
    <w:p w14:paraId="0706EB10" w14:textId="53531058" w:rsidR="00C024D8" w:rsidRPr="00343DDC" w:rsidRDefault="0031716C" w:rsidP="00C024D8">
      <w:pPr>
        <w:spacing w:after="0" w:line="240" w:lineRule="auto"/>
        <w:rPr>
          <w:rFonts w:ascii="Courier New" w:hAnsi="Courier New" w:cs="Courier New"/>
          <w:sz w:val="16"/>
          <w:szCs w:val="16"/>
        </w:rPr>
      </w:pPr>
      <w:r w:rsidRPr="00343DDC">
        <w:rPr>
          <w:rFonts w:ascii="Courier New" w:hAnsi="Courier New" w:cs="Courier New"/>
          <w:sz w:val="16"/>
          <w:szCs w:val="16"/>
        </w:rPr>
        <w:t>Rank     Trace test [</w:t>
      </w:r>
      <w:r w:rsidR="00C024D8" w:rsidRPr="00343DDC">
        <w:rPr>
          <w:rFonts w:ascii="Courier New" w:hAnsi="Courier New" w:cs="Courier New"/>
          <w:sz w:val="16"/>
          <w:szCs w:val="16"/>
        </w:rPr>
        <w:t>p-</w:t>
      </w:r>
      <w:r w:rsidRPr="00343DDC">
        <w:rPr>
          <w:rFonts w:ascii="Courier New" w:hAnsi="Courier New" w:cs="Courier New"/>
          <w:sz w:val="16"/>
          <w:szCs w:val="16"/>
        </w:rPr>
        <w:t>value]</w:t>
      </w:r>
    </w:p>
    <w:p w14:paraId="2F7474EB" w14:textId="462A85E9"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0     80.345 </w:t>
      </w:r>
      <w:r w:rsidR="0031716C" w:rsidRPr="00343DDC">
        <w:rPr>
          <w:rFonts w:ascii="Courier New" w:hAnsi="Courier New" w:cs="Courier New"/>
          <w:sz w:val="16"/>
          <w:szCs w:val="16"/>
        </w:rPr>
        <w:t xml:space="preserve">    </w:t>
      </w:r>
      <w:r w:rsidRPr="00343DDC">
        <w:rPr>
          <w:rFonts w:ascii="Courier New" w:hAnsi="Courier New" w:cs="Courier New"/>
          <w:sz w:val="16"/>
          <w:szCs w:val="16"/>
        </w:rPr>
        <w:t>[0.0503]</w:t>
      </w:r>
    </w:p>
    <w:p w14:paraId="21B62660" w14:textId="60B00E05"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1     45.601 </w:t>
      </w:r>
      <w:r w:rsidR="0031716C" w:rsidRPr="00343DDC">
        <w:rPr>
          <w:rFonts w:ascii="Courier New" w:hAnsi="Courier New" w:cs="Courier New"/>
          <w:sz w:val="16"/>
          <w:szCs w:val="16"/>
        </w:rPr>
        <w:t xml:space="preserve">    </w:t>
      </w:r>
      <w:r w:rsidRPr="00343DDC">
        <w:rPr>
          <w:rFonts w:ascii="Courier New" w:hAnsi="Courier New" w:cs="Courier New"/>
          <w:sz w:val="16"/>
          <w:szCs w:val="16"/>
        </w:rPr>
        <w:t>[0.2873]</w:t>
      </w:r>
    </w:p>
    <w:p w14:paraId="63EB03E5" w14:textId="0E6597B6"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2     23.347 </w:t>
      </w:r>
      <w:r w:rsidR="0031716C" w:rsidRPr="00343DDC">
        <w:rPr>
          <w:rFonts w:ascii="Courier New" w:hAnsi="Courier New" w:cs="Courier New"/>
          <w:sz w:val="16"/>
          <w:szCs w:val="16"/>
        </w:rPr>
        <w:t xml:space="preserve">    </w:t>
      </w:r>
      <w:r w:rsidRPr="00343DDC">
        <w:rPr>
          <w:rFonts w:ascii="Courier New" w:hAnsi="Courier New" w:cs="Courier New"/>
          <w:sz w:val="16"/>
          <w:szCs w:val="16"/>
        </w:rPr>
        <w:t>[0.5015]</w:t>
      </w:r>
    </w:p>
    <w:p w14:paraId="4A014BEC" w14:textId="6A79CB73"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3     10.038 </w:t>
      </w:r>
      <w:r w:rsidR="0031716C" w:rsidRPr="00343DDC">
        <w:rPr>
          <w:rFonts w:ascii="Courier New" w:hAnsi="Courier New" w:cs="Courier New"/>
          <w:sz w:val="16"/>
          <w:szCs w:val="16"/>
        </w:rPr>
        <w:t xml:space="preserve">    </w:t>
      </w:r>
      <w:r w:rsidRPr="00343DDC">
        <w:rPr>
          <w:rFonts w:ascii="Courier New" w:hAnsi="Courier New" w:cs="Courier New"/>
          <w:sz w:val="16"/>
          <w:szCs w:val="16"/>
        </w:rPr>
        <w:t>[0.4856]</w:t>
      </w:r>
    </w:p>
    <w:p w14:paraId="2ECA6D82" w14:textId="1BA1C07F" w:rsidR="00C024D8" w:rsidRPr="00343DDC" w:rsidRDefault="00C024D8" w:rsidP="00C024D8">
      <w:pPr>
        <w:spacing w:after="0" w:line="240" w:lineRule="auto"/>
        <w:rPr>
          <w:rFonts w:ascii="Courier New" w:hAnsi="Courier New" w:cs="Courier New"/>
          <w:sz w:val="16"/>
          <w:szCs w:val="16"/>
        </w:rPr>
      </w:pPr>
      <w:r w:rsidRPr="00343DDC">
        <w:rPr>
          <w:rFonts w:ascii="Courier New" w:hAnsi="Courier New" w:cs="Courier New"/>
          <w:sz w:val="16"/>
          <w:szCs w:val="16"/>
        </w:rPr>
        <w:t xml:space="preserve">   4     1.1105 </w:t>
      </w:r>
      <w:r w:rsidR="0031716C" w:rsidRPr="00343DDC">
        <w:rPr>
          <w:rFonts w:ascii="Courier New" w:hAnsi="Courier New" w:cs="Courier New"/>
          <w:sz w:val="16"/>
          <w:szCs w:val="16"/>
        </w:rPr>
        <w:t xml:space="preserve">    </w:t>
      </w:r>
      <w:r w:rsidRPr="00343DDC">
        <w:rPr>
          <w:rFonts w:ascii="Courier New" w:hAnsi="Courier New" w:cs="Courier New"/>
          <w:sz w:val="16"/>
          <w:szCs w:val="16"/>
        </w:rPr>
        <w:t>[0.2980]</w:t>
      </w:r>
    </w:p>
    <w:p w14:paraId="26D7E6B9" w14:textId="77777777" w:rsidR="00C024D8" w:rsidRPr="00C024D8" w:rsidRDefault="00C024D8" w:rsidP="00C024D8">
      <w:pPr>
        <w:spacing w:after="0" w:line="240" w:lineRule="auto"/>
        <w:rPr>
          <w:rFonts w:ascii="Courier New" w:hAnsi="Courier New" w:cs="Courier New"/>
          <w:sz w:val="16"/>
          <w:szCs w:val="16"/>
          <w:highlight w:val="cyan"/>
        </w:rPr>
      </w:pPr>
    </w:p>
    <w:p w14:paraId="513815D8" w14:textId="77777777" w:rsidR="00C024D8" w:rsidRDefault="00C024D8" w:rsidP="0045686D">
      <w:pPr>
        <w:spacing w:after="0" w:line="240" w:lineRule="auto"/>
        <w:rPr>
          <w:rFonts w:ascii="Courier New" w:hAnsi="Courier New" w:cs="Courier New"/>
          <w:sz w:val="16"/>
          <w:szCs w:val="16"/>
        </w:rPr>
      </w:pPr>
    </w:p>
    <w:p w14:paraId="320F9572" w14:textId="6C9AAFFB" w:rsidR="00343DDC" w:rsidRPr="00D85935" w:rsidRDefault="00D85935" w:rsidP="00D85935">
      <w:pPr>
        <w:rPr>
          <w:b/>
        </w:rPr>
      </w:pPr>
      <w:r>
        <w:rPr>
          <w:b/>
        </w:rPr>
        <w:t>A.4: Results of the cointegration testing of all variables</w:t>
      </w:r>
    </w:p>
    <w:p w14:paraId="1AE4FF06" w14:textId="77777777" w:rsidR="00343DDC" w:rsidRDefault="00343DDC" w:rsidP="0031716C">
      <w:pPr>
        <w:spacing w:after="0" w:line="240" w:lineRule="auto"/>
        <w:rPr>
          <w:rFonts w:ascii="Courier New" w:hAnsi="Courier New" w:cs="Courier New"/>
          <w:b/>
          <w:sz w:val="16"/>
          <w:szCs w:val="16"/>
        </w:rPr>
      </w:pPr>
    </w:p>
    <w:p w14:paraId="1C6C626D" w14:textId="77777777" w:rsidR="0031716C" w:rsidRPr="006C24DA" w:rsidRDefault="0031716C" w:rsidP="0031716C">
      <w:pPr>
        <w:spacing w:after="0" w:line="240" w:lineRule="auto"/>
        <w:rPr>
          <w:rFonts w:ascii="Courier New" w:hAnsi="Courier New" w:cs="Courier New"/>
          <w:b/>
          <w:sz w:val="16"/>
          <w:szCs w:val="16"/>
        </w:rPr>
      </w:pPr>
      <w:r w:rsidRPr="006C24DA">
        <w:rPr>
          <w:rFonts w:ascii="Courier New" w:hAnsi="Courier New" w:cs="Courier New"/>
          <w:b/>
          <w:sz w:val="16"/>
          <w:szCs w:val="16"/>
        </w:rPr>
        <w:t xml:space="preserve">Cointegrating regression - </w:t>
      </w:r>
    </w:p>
    <w:p w14:paraId="0508B3B6" w14:textId="77777777" w:rsidR="0031716C" w:rsidRPr="006C24DA" w:rsidRDefault="0031716C" w:rsidP="0031716C">
      <w:pPr>
        <w:spacing w:after="0" w:line="240" w:lineRule="auto"/>
        <w:rPr>
          <w:rFonts w:ascii="Courier New" w:hAnsi="Courier New" w:cs="Courier New"/>
          <w:b/>
          <w:sz w:val="16"/>
          <w:szCs w:val="16"/>
        </w:rPr>
      </w:pPr>
      <w:r w:rsidRPr="006C24DA">
        <w:rPr>
          <w:rFonts w:ascii="Courier New" w:hAnsi="Courier New" w:cs="Courier New"/>
          <w:b/>
          <w:sz w:val="16"/>
          <w:szCs w:val="16"/>
        </w:rPr>
        <w:t>OLS, using observations 1991:1-2016:4 (T = 104)</w:t>
      </w:r>
    </w:p>
    <w:p w14:paraId="6FAAD39C" w14:textId="4EF76EB9" w:rsidR="00C024D8" w:rsidRPr="00D85935" w:rsidRDefault="0031716C" w:rsidP="0045686D">
      <w:pPr>
        <w:spacing w:after="0" w:line="240" w:lineRule="auto"/>
        <w:rPr>
          <w:rFonts w:ascii="Courier New" w:hAnsi="Courier New" w:cs="Courier New"/>
          <w:b/>
          <w:sz w:val="16"/>
          <w:szCs w:val="16"/>
        </w:rPr>
      </w:pPr>
      <w:r>
        <w:rPr>
          <w:rFonts w:ascii="Courier New" w:hAnsi="Courier New" w:cs="Courier New"/>
          <w:b/>
          <w:sz w:val="16"/>
          <w:szCs w:val="16"/>
        </w:rPr>
        <w:t>Dependent variable: Ic</w:t>
      </w:r>
    </w:p>
    <w:p w14:paraId="07850734" w14:textId="77777777" w:rsidR="00C024D8" w:rsidRPr="0045686D" w:rsidRDefault="00C024D8" w:rsidP="0045686D">
      <w:pPr>
        <w:spacing w:after="0" w:line="240" w:lineRule="auto"/>
        <w:rPr>
          <w:rFonts w:ascii="Courier New" w:hAnsi="Courier New" w:cs="Courier New"/>
          <w:sz w:val="16"/>
          <w:szCs w:val="16"/>
        </w:rPr>
      </w:pPr>
    </w:p>
    <w:p w14:paraId="599E476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coefficient   std. error   t-ratio    p-value </w:t>
      </w:r>
    </w:p>
    <w:p w14:paraId="28261A54"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t>
      </w:r>
    </w:p>
    <w:p w14:paraId="58CCDAA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const      30.9510       3.15466       9.811    3.43e-016 ***</w:t>
      </w:r>
    </w:p>
    <w:p w14:paraId="45EC7C0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U          −0.369376     0.0651256    −5.672    1.46e-07  ***</w:t>
      </w:r>
    </w:p>
    <w:p w14:paraId="1C5FDA9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PI         −1.81483      0.573778     −3.163    0.0021    ***</w:t>
      </w:r>
    </w:p>
    <w:p w14:paraId="24517A7F"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IP          2.11787      0.324598      6.525    3.10e-09  ***</w:t>
      </w:r>
    </w:p>
    <w:p w14:paraId="64D510F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GDP        −2.79685      0.539503     −5.184    1.18e-06  ***</w:t>
      </w:r>
    </w:p>
    <w:p w14:paraId="5CF96BE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HPIr        0.299283     0.0806026     3.713    0.0003    ***</w:t>
      </w:r>
    </w:p>
    <w:p w14:paraId="67ACC33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time        0.0298391    0.00283753   10.52     1.04e-017 ***</w:t>
      </w:r>
    </w:p>
    <w:p w14:paraId="69CA40CA" w14:textId="77777777" w:rsidR="0045686D" w:rsidRPr="0045686D" w:rsidRDefault="0045686D" w:rsidP="0045686D">
      <w:pPr>
        <w:spacing w:after="0" w:line="240" w:lineRule="auto"/>
        <w:rPr>
          <w:rFonts w:ascii="Courier New" w:hAnsi="Courier New" w:cs="Courier New"/>
          <w:sz w:val="16"/>
          <w:szCs w:val="16"/>
        </w:rPr>
      </w:pPr>
    </w:p>
    <w:p w14:paraId="0F24727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Mean dependent var  −0.190888   S.D. dependent var   0.144941</w:t>
      </w:r>
    </w:p>
    <w:p w14:paraId="04489E2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Sum squared resid    0.332984   S.E. of regression   0.058590</w:t>
      </w:r>
    </w:p>
    <w:p w14:paraId="70E7B38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R-squared            0.846113   Adjusted R-squared   0.836594</w:t>
      </w:r>
    </w:p>
    <w:p w14:paraId="03DF23D4"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Log-likelihood       151.1211   Akaike criterion    −288.2422</w:t>
      </w:r>
    </w:p>
    <w:p w14:paraId="226E3124"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Schwarz criterion   −269.7314   Hannan-Quinn        −280.7429</w:t>
      </w:r>
    </w:p>
    <w:p w14:paraId="7860039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rho                  0.510871   Durbin-Watson        0.977351</w:t>
      </w:r>
    </w:p>
    <w:p w14:paraId="1676F667" w14:textId="77777777" w:rsidR="0045686D" w:rsidRPr="0045686D" w:rsidRDefault="0045686D" w:rsidP="0045686D">
      <w:pPr>
        <w:spacing w:after="0" w:line="240" w:lineRule="auto"/>
        <w:rPr>
          <w:rFonts w:ascii="Courier New" w:hAnsi="Courier New" w:cs="Courier New"/>
          <w:sz w:val="16"/>
          <w:szCs w:val="16"/>
        </w:rPr>
      </w:pPr>
    </w:p>
    <w:p w14:paraId="6CD77D98" w14:textId="65D58FE0" w:rsidR="0045686D" w:rsidRPr="0045686D" w:rsidRDefault="006C24DA" w:rsidP="0045686D">
      <w:pPr>
        <w:spacing w:after="0" w:line="240" w:lineRule="auto"/>
        <w:rPr>
          <w:rFonts w:ascii="Courier New" w:hAnsi="Courier New" w:cs="Courier New"/>
          <w:sz w:val="16"/>
          <w:szCs w:val="16"/>
        </w:rPr>
      </w:pPr>
      <w:r>
        <w:rPr>
          <w:rFonts w:ascii="Courier New" w:hAnsi="Courier New" w:cs="Courier New"/>
          <w:sz w:val="16"/>
          <w:szCs w:val="16"/>
        </w:rPr>
        <w:t>T</w:t>
      </w:r>
      <w:r w:rsidR="0045686D" w:rsidRPr="0045686D">
        <w:rPr>
          <w:rFonts w:ascii="Courier New" w:hAnsi="Courier New" w:cs="Courier New"/>
          <w:sz w:val="16"/>
          <w:szCs w:val="16"/>
        </w:rPr>
        <w:t>esting for a unit root in uhat</w:t>
      </w:r>
    </w:p>
    <w:p w14:paraId="21FA288E" w14:textId="77777777" w:rsidR="0045686D" w:rsidRPr="0045686D" w:rsidRDefault="0045686D" w:rsidP="0045686D">
      <w:pPr>
        <w:spacing w:after="0" w:line="240" w:lineRule="auto"/>
        <w:rPr>
          <w:rFonts w:ascii="Courier New" w:hAnsi="Courier New" w:cs="Courier New"/>
          <w:sz w:val="16"/>
          <w:szCs w:val="16"/>
        </w:rPr>
      </w:pPr>
    </w:p>
    <w:p w14:paraId="14F29EA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uhat</w:t>
      </w:r>
    </w:p>
    <w:p w14:paraId="3ABC9EE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71287C3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39319588" w14:textId="77777777" w:rsidR="0045686D" w:rsidRPr="0045686D" w:rsidRDefault="0045686D" w:rsidP="0045686D">
      <w:pPr>
        <w:spacing w:after="0" w:line="240" w:lineRule="auto"/>
        <w:rPr>
          <w:rFonts w:ascii="Courier New" w:hAnsi="Courier New" w:cs="Courier New"/>
          <w:sz w:val="16"/>
          <w:szCs w:val="16"/>
        </w:rPr>
      </w:pPr>
    </w:p>
    <w:p w14:paraId="3E42568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(a-1)*y(-1) + e</w:t>
      </w:r>
    </w:p>
    <w:p w14:paraId="11FF3864"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-0.489129</w:t>
      </w:r>
    </w:p>
    <w:p w14:paraId="07230DA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tau_ct(6) = -5.70672</w:t>
      </w:r>
    </w:p>
    <w:p w14:paraId="66CF716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0.01346</w:t>
      </w:r>
    </w:p>
    <w:p w14:paraId="3F3F071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-0.047</w:t>
      </w:r>
    </w:p>
    <w:p w14:paraId="11E0D16A" w14:textId="77777777" w:rsidR="0045686D" w:rsidRPr="0045686D" w:rsidRDefault="0045686D" w:rsidP="0045686D">
      <w:pPr>
        <w:spacing w:after="0" w:line="240" w:lineRule="auto"/>
        <w:rPr>
          <w:rFonts w:ascii="Courier New" w:hAnsi="Courier New" w:cs="Courier New"/>
          <w:sz w:val="16"/>
          <w:szCs w:val="16"/>
        </w:rPr>
      </w:pPr>
    </w:p>
    <w:p w14:paraId="237B3055"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 xml:space="preserve">Cointegrating regression - </w:t>
      </w:r>
    </w:p>
    <w:p w14:paraId="47F9E094"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OLS, using observations 1991:1-2016:4 (T = 104)</w:t>
      </w:r>
    </w:p>
    <w:p w14:paraId="58297457"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Dependent variable: Ir</w:t>
      </w:r>
    </w:p>
    <w:p w14:paraId="496120FF" w14:textId="77777777" w:rsidR="0045686D" w:rsidRPr="0045686D" w:rsidRDefault="0045686D" w:rsidP="0045686D">
      <w:pPr>
        <w:spacing w:after="0" w:line="240" w:lineRule="auto"/>
        <w:rPr>
          <w:rFonts w:ascii="Courier New" w:hAnsi="Courier New" w:cs="Courier New"/>
          <w:sz w:val="16"/>
          <w:szCs w:val="16"/>
        </w:rPr>
      </w:pPr>
    </w:p>
    <w:p w14:paraId="2E3BA5F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coefficient   std. error   t-ratio    p-value </w:t>
      </w:r>
    </w:p>
    <w:p w14:paraId="415B9C1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t>
      </w:r>
    </w:p>
    <w:p w14:paraId="728045F8"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const      24.0517       2.08559      11.53     6.89e-020 ***</w:t>
      </w:r>
    </w:p>
    <w:p w14:paraId="3E09219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U           0.0223668    0.0430554     0.5195   0.6046   </w:t>
      </w:r>
    </w:p>
    <w:p w14:paraId="7F5AB0A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PI         −1.09478      0.379333     −2.886    0.0048    ***</w:t>
      </w:r>
    </w:p>
    <w:p w14:paraId="5537570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IP          2.17336      0.214596     10.13     7.11e-017 ***</w:t>
      </w:r>
    </w:p>
    <w:p w14:paraId="47134EAF"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GDP        −2.89900      0.356673     −8.128    1.43e-012 ***</w:t>
      </w:r>
    </w:p>
    <w:p w14:paraId="4ABE7BE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HPIr        0.399876     0.0532875     7.504    2.99e-011 ***</w:t>
      </w:r>
    </w:p>
    <w:p w14:paraId="08A4D93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time        0.0243888    0.00187593   13.00     5.67e-023 ***</w:t>
      </w:r>
    </w:p>
    <w:p w14:paraId="372EBE18" w14:textId="77777777" w:rsidR="0045686D" w:rsidRPr="0045686D" w:rsidRDefault="0045686D" w:rsidP="0045686D">
      <w:pPr>
        <w:spacing w:after="0" w:line="240" w:lineRule="auto"/>
        <w:rPr>
          <w:rFonts w:ascii="Courier New" w:hAnsi="Courier New" w:cs="Courier New"/>
          <w:sz w:val="16"/>
          <w:szCs w:val="16"/>
        </w:rPr>
      </w:pPr>
    </w:p>
    <w:p w14:paraId="173F7CC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Mean dependent var  −0.092010   S.D. dependent var   0.079836</w:t>
      </w:r>
    </w:p>
    <w:p w14:paraId="79A1D06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lastRenderedPageBreak/>
        <w:t>Sum squared resid    0.145538   S.E. of regression   0.038735</w:t>
      </w:r>
    </w:p>
    <w:p w14:paraId="4FC3F20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R-squared            0.778312   Adjusted R-squared   0.764600</w:t>
      </w:r>
    </w:p>
    <w:p w14:paraId="2B28D9D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Log-likelihood       194.1593   Akaike criterion    −374.3186</w:t>
      </w:r>
    </w:p>
    <w:p w14:paraId="593940F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Schwarz criterion   −355.8079   Hannan-Quinn        −366.8193</w:t>
      </w:r>
    </w:p>
    <w:p w14:paraId="047EA20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rho                  0.511374   Durbin-Watson        0.971527</w:t>
      </w:r>
    </w:p>
    <w:p w14:paraId="091B5711" w14:textId="77777777" w:rsidR="0045686D" w:rsidRPr="0045686D" w:rsidRDefault="0045686D" w:rsidP="0045686D">
      <w:pPr>
        <w:spacing w:after="0" w:line="240" w:lineRule="auto"/>
        <w:rPr>
          <w:rFonts w:ascii="Courier New" w:hAnsi="Courier New" w:cs="Courier New"/>
          <w:sz w:val="16"/>
          <w:szCs w:val="16"/>
        </w:rPr>
      </w:pPr>
    </w:p>
    <w:p w14:paraId="78E7DD32" w14:textId="3002CAEB" w:rsidR="0045686D" w:rsidRPr="0045686D" w:rsidRDefault="006C24DA" w:rsidP="0045686D">
      <w:pPr>
        <w:spacing w:after="0" w:line="240" w:lineRule="auto"/>
        <w:rPr>
          <w:rFonts w:ascii="Courier New" w:hAnsi="Courier New" w:cs="Courier New"/>
          <w:sz w:val="16"/>
          <w:szCs w:val="16"/>
        </w:rPr>
      </w:pPr>
      <w:r>
        <w:rPr>
          <w:rFonts w:ascii="Courier New" w:hAnsi="Courier New" w:cs="Courier New"/>
          <w:sz w:val="16"/>
          <w:szCs w:val="16"/>
        </w:rPr>
        <w:t>T</w:t>
      </w:r>
      <w:r w:rsidR="0045686D" w:rsidRPr="0045686D">
        <w:rPr>
          <w:rFonts w:ascii="Courier New" w:hAnsi="Courier New" w:cs="Courier New"/>
          <w:sz w:val="16"/>
          <w:szCs w:val="16"/>
        </w:rPr>
        <w:t>esting for a unit root in uhat</w:t>
      </w:r>
    </w:p>
    <w:p w14:paraId="721DC5F1" w14:textId="77777777" w:rsidR="0045686D" w:rsidRPr="0045686D" w:rsidRDefault="0045686D" w:rsidP="0045686D">
      <w:pPr>
        <w:spacing w:after="0" w:line="240" w:lineRule="auto"/>
        <w:rPr>
          <w:rFonts w:ascii="Courier New" w:hAnsi="Courier New" w:cs="Courier New"/>
          <w:sz w:val="16"/>
          <w:szCs w:val="16"/>
        </w:rPr>
      </w:pPr>
    </w:p>
    <w:p w14:paraId="7B3F954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Dickey-Fuller test for uhat</w:t>
      </w:r>
    </w:p>
    <w:p w14:paraId="514E9FD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103</w:t>
      </w:r>
    </w:p>
    <w:p w14:paraId="50567C8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20F43231" w14:textId="77777777" w:rsidR="0045686D" w:rsidRPr="0045686D" w:rsidRDefault="0045686D" w:rsidP="0045686D">
      <w:pPr>
        <w:spacing w:after="0" w:line="240" w:lineRule="auto"/>
        <w:rPr>
          <w:rFonts w:ascii="Courier New" w:hAnsi="Courier New" w:cs="Courier New"/>
          <w:sz w:val="16"/>
          <w:szCs w:val="16"/>
        </w:rPr>
      </w:pPr>
    </w:p>
    <w:p w14:paraId="533651E6"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(a-1)*y(-1) + e</w:t>
      </w:r>
    </w:p>
    <w:p w14:paraId="65F0C50F"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-0.488626</w:t>
      </w:r>
    </w:p>
    <w:p w14:paraId="60C4CED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tau_ct(6) = -5.73702</w:t>
      </w:r>
    </w:p>
    <w:p w14:paraId="79406B7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p-value 0.0124</w:t>
      </w:r>
    </w:p>
    <w:p w14:paraId="3766BD9F"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-0.056</w:t>
      </w:r>
    </w:p>
    <w:p w14:paraId="7B854211" w14:textId="77777777" w:rsidR="0045686D" w:rsidRPr="0045686D" w:rsidRDefault="0045686D" w:rsidP="0045686D">
      <w:pPr>
        <w:spacing w:after="0" w:line="240" w:lineRule="auto"/>
        <w:rPr>
          <w:rFonts w:ascii="Courier New" w:hAnsi="Courier New" w:cs="Courier New"/>
          <w:sz w:val="16"/>
          <w:szCs w:val="16"/>
        </w:rPr>
      </w:pPr>
    </w:p>
    <w:p w14:paraId="7E198A5E"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 xml:space="preserve">Cointegrating regression - </w:t>
      </w:r>
    </w:p>
    <w:p w14:paraId="34DE42C4"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OLS, using observations 1991:1-2016:4 (T = 104)</w:t>
      </w:r>
    </w:p>
    <w:p w14:paraId="4DB4348A"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Dependent variable: Yc</w:t>
      </w:r>
    </w:p>
    <w:p w14:paraId="15507C16" w14:textId="77777777" w:rsidR="0045686D" w:rsidRPr="0045686D" w:rsidRDefault="0045686D" w:rsidP="0045686D">
      <w:pPr>
        <w:spacing w:after="0" w:line="240" w:lineRule="auto"/>
        <w:rPr>
          <w:rFonts w:ascii="Courier New" w:hAnsi="Courier New" w:cs="Courier New"/>
          <w:sz w:val="16"/>
          <w:szCs w:val="16"/>
        </w:rPr>
      </w:pPr>
    </w:p>
    <w:p w14:paraId="4BB5055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coefficient   std. error   t-ratio    p-value </w:t>
      </w:r>
    </w:p>
    <w:p w14:paraId="7A9A16D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t>
      </w:r>
    </w:p>
    <w:p w14:paraId="046C3B1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const      22.8334       5.70629       4.001    0.0001    ***</w:t>
      </w:r>
    </w:p>
    <w:p w14:paraId="47228464"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U          −0.562029     0.0933475    −6.021    3.02e-08  ***</w:t>
      </w:r>
    </w:p>
    <w:p w14:paraId="123DD748"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PI         −4.68746      0.800614     −5.855    6.37e-08  ***</w:t>
      </w:r>
    </w:p>
    <w:p w14:paraId="6978AEA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IP          4.04688      0.452070      8.952    2.27e-014 ***</w:t>
      </w:r>
    </w:p>
    <w:p w14:paraId="55D16A8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HPIr        0.659988     0.112513      5.866    6.06e-08  ***</w:t>
      </w:r>
    </w:p>
    <w:p w14:paraId="5DEF99E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time        0.0334555    0.00460100    7.271    8.78e-011 ***</w:t>
      </w:r>
    </w:p>
    <w:p w14:paraId="4BF0E261" w14:textId="77777777" w:rsidR="0045686D" w:rsidRPr="0045686D" w:rsidRDefault="0045686D" w:rsidP="0045686D">
      <w:pPr>
        <w:spacing w:after="0" w:line="240" w:lineRule="auto"/>
        <w:rPr>
          <w:rFonts w:ascii="Courier New" w:hAnsi="Courier New" w:cs="Courier New"/>
          <w:sz w:val="16"/>
          <w:szCs w:val="16"/>
        </w:rPr>
      </w:pPr>
    </w:p>
    <w:p w14:paraId="73296F7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Mean dependent var   1.883028   S.D. dependent var   0.353531</w:t>
      </w:r>
    </w:p>
    <w:p w14:paraId="17A5117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Sum squared resid    1.108573   S.E. of regression   0.106358</w:t>
      </w:r>
    </w:p>
    <w:p w14:paraId="329C3D7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R-squared            0.913886   Adjusted R-squared   0.909493</w:t>
      </w:r>
    </w:p>
    <w:p w14:paraId="2EEF481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Log-likelihood       88.57890   Akaike criterion    −165.1578</w:t>
      </w:r>
    </w:p>
    <w:p w14:paraId="2CAD5ADF"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Schwarz criterion   −149.2915   Hannan-Quinn        −158.7299</w:t>
      </w:r>
    </w:p>
    <w:p w14:paraId="1183DF8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rho                  0.859357   Durbin-Watson        0.256658</w:t>
      </w:r>
    </w:p>
    <w:p w14:paraId="0B23E317" w14:textId="77777777" w:rsidR="0045686D" w:rsidRPr="0045686D" w:rsidRDefault="0045686D" w:rsidP="0045686D">
      <w:pPr>
        <w:spacing w:after="0" w:line="240" w:lineRule="auto"/>
        <w:rPr>
          <w:rFonts w:ascii="Courier New" w:hAnsi="Courier New" w:cs="Courier New"/>
          <w:sz w:val="16"/>
          <w:szCs w:val="16"/>
        </w:rPr>
      </w:pPr>
    </w:p>
    <w:p w14:paraId="7ACBAC0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Step 7: testing for a unit root in uhat</w:t>
      </w:r>
    </w:p>
    <w:p w14:paraId="7293EECB" w14:textId="77777777" w:rsidR="0045686D" w:rsidRPr="0045686D" w:rsidRDefault="0045686D" w:rsidP="0045686D">
      <w:pPr>
        <w:spacing w:after="0" w:line="240" w:lineRule="auto"/>
        <w:rPr>
          <w:rFonts w:ascii="Courier New" w:hAnsi="Courier New" w:cs="Courier New"/>
          <w:sz w:val="16"/>
          <w:szCs w:val="16"/>
        </w:rPr>
      </w:pPr>
    </w:p>
    <w:p w14:paraId="303CE8F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Augmented Dickey-Fuller test for uhat</w:t>
      </w:r>
    </w:p>
    <w:p w14:paraId="2BC32CD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including 2 lags of (1-L)uhat</w:t>
      </w:r>
    </w:p>
    <w:p w14:paraId="799D1D4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101</w:t>
      </w:r>
    </w:p>
    <w:p w14:paraId="1B785A4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732CF00C" w14:textId="77777777" w:rsidR="0045686D" w:rsidRPr="0045686D" w:rsidRDefault="0045686D" w:rsidP="0045686D">
      <w:pPr>
        <w:spacing w:after="0" w:line="240" w:lineRule="auto"/>
        <w:rPr>
          <w:rFonts w:ascii="Courier New" w:hAnsi="Courier New" w:cs="Courier New"/>
          <w:sz w:val="16"/>
          <w:szCs w:val="16"/>
        </w:rPr>
      </w:pPr>
    </w:p>
    <w:p w14:paraId="1E01DF6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(a-1)*y(-1) + ... + e</w:t>
      </w:r>
    </w:p>
    <w:p w14:paraId="48E4C47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-0.233003</w:t>
      </w:r>
    </w:p>
    <w:p w14:paraId="0B510237"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tau_ct(5) = -4.53415</w:t>
      </w:r>
    </w:p>
    <w:p w14:paraId="3DCE9F5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asymptotic p-value 0.07904</w:t>
      </w:r>
    </w:p>
    <w:p w14:paraId="3AC2CE2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-0.018</w:t>
      </w:r>
    </w:p>
    <w:p w14:paraId="5E6A8A7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lagged differences: F(2, 98) = 8.805 [0.0003]</w:t>
      </w:r>
    </w:p>
    <w:p w14:paraId="384E3C0A" w14:textId="77777777" w:rsidR="0045686D" w:rsidRPr="0045686D" w:rsidRDefault="0045686D" w:rsidP="0045686D">
      <w:pPr>
        <w:spacing w:after="0" w:line="240" w:lineRule="auto"/>
        <w:rPr>
          <w:rFonts w:ascii="Courier New" w:hAnsi="Courier New" w:cs="Courier New"/>
          <w:sz w:val="16"/>
          <w:szCs w:val="16"/>
        </w:rPr>
      </w:pPr>
    </w:p>
    <w:p w14:paraId="19AAF80E"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 xml:space="preserve">Cointegrating regression - </w:t>
      </w:r>
    </w:p>
    <w:p w14:paraId="4EFADE0B"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OLS, using observations 1991:1-2016:4 (T = 104)</w:t>
      </w:r>
    </w:p>
    <w:p w14:paraId="0925253D" w14:textId="77777777" w:rsidR="0045686D" w:rsidRPr="006C24DA" w:rsidRDefault="0045686D" w:rsidP="0045686D">
      <w:pPr>
        <w:spacing w:after="0" w:line="240" w:lineRule="auto"/>
        <w:rPr>
          <w:rFonts w:ascii="Courier New" w:hAnsi="Courier New" w:cs="Courier New"/>
          <w:b/>
          <w:sz w:val="16"/>
          <w:szCs w:val="16"/>
        </w:rPr>
      </w:pPr>
      <w:r w:rsidRPr="006C24DA">
        <w:rPr>
          <w:rFonts w:ascii="Courier New" w:hAnsi="Courier New" w:cs="Courier New"/>
          <w:b/>
          <w:sz w:val="16"/>
          <w:szCs w:val="16"/>
        </w:rPr>
        <w:t>Dependent variable: Yr</w:t>
      </w:r>
    </w:p>
    <w:p w14:paraId="71125572" w14:textId="77777777" w:rsidR="0045686D" w:rsidRPr="0045686D" w:rsidRDefault="0045686D" w:rsidP="0045686D">
      <w:pPr>
        <w:spacing w:after="0" w:line="240" w:lineRule="auto"/>
        <w:rPr>
          <w:rFonts w:ascii="Courier New" w:hAnsi="Courier New" w:cs="Courier New"/>
          <w:sz w:val="16"/>
          <w:szCs w:val="16"/>
        </w:rPr>
      </w:pPr>
    </w:p>
    <w:p w14:paraId="6764F0C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coefficient   std. error    t-ratio     p-value </w:t>
      </w:r>
    </w:p>
    <w:p w14:paraId="2675A73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w:t>
      </w:r>
    </w:p>
    <w:p w14:paraId="0A9D715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const      −0.190922     0.307739       −0.6204   0.5364   </w:t>
      </w:r>
    </w:p>
    <w:p w14:paraId="551176C3"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U          −0.882586     0.0421590     −20.93     3.85e-038 ***</w:t>
      </w:r>
    </w:p>
    <w:p w14:paraId="1A05E91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HPIr        0.858367     0.0553383      15.51     3.00e-028 ***</w:t>
      </w:r>
    </w:p>
    <w:p w14:paraId="6FCCC1F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FEDR       −0.0552038    0.00661670     −8.343    4.39e-013 ***</w:t>
      </w:r>
    </w:p>
    <w:p w14:paraId="1D39348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time       −0.0116112    0.000453633   −25.60     1.92e-045 ***</w:t>
      </w:r>
    </w:p>
    <w:p w14:paraId="36A13A85" w14:textId="77777777" w:rsidR="0045686D" w:rsidRPr="0045686D" w:rsidRDefault="0045686D" w:rsidP="0045686D">
      <w:pPr>
        <w:spacing w:after="0" w:line="240" w:lineRule="auto"/>
        <w:rPr>
          <w:rFonts w:ascii="Courier New" w:hAnsi="Courier New" w:cs="Courier New"/>
          <w:sz w:val="16"/>
          <w:szCs w:val="16"/>
        </w:rPr>
      </w:pPr>
    </w:p>
    <w:p w14:paraId="624ED67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Mean dependent var   1.825992   S.D. dependent var   0.310982</w:t>
      </w:r>
    </w:p>
    <w:p w14:paraId="0587288B"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Sum squared resid    0.436184   S.E. of regression   0.066377</w:t>
      </w:r>
    </w:p>
    <w:p w14:paraId="2D2B19A4"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R-squared            0.956211   Adjusted R-squared   0.954442</w:t>
      </w:r>
    </w:p>
    <w:p w14:paraId="69836472"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Log-likelihood       137.0827   Akaike criterion    −264.1654</w:t>
      </w:r>
    </w:p>
    <w:p w14:paraId="70B14845"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Schwarz criterion   −250.9435   Hannan-Quinn        −258.8088</w:t>
      </w:r>
    </w:p>
    <w:p w14:paraId="5C2E7D9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rho                  0.868036   Durbin-Watson        0.254628</w:t>
      </w:r>
    </w:p>
    <w:p w14:paraId="7E960EA8" w14:textId="77777777" w:rsidR="0045686D" w:rsidRPr="0045686D" w:rsidRDefault="0045686D" w:rsidP="0045686D">
      <w:pPr>
        <w:spacing w:after="0" w:line="240" w:lineRule="auto"/>
        <w:rPr>
          <w:rFonts w:ascii="Courier New" w:hAnsi="Courier New" w:cs="Courier New"/>
          <w:sz w:val="16"/>
          <w:szCs w:val="16"/>
        </w:rPr>
      </w:pPr>
    </w:p>
    <w:p w14:paraId="5DBD3153" w14:textId="15CE0B82" w:rsidR="0045686D" w:rsidRPr="0045686D" w:rsidRDefault="006C24DA" w:rsidP="0045686D">
      <w:pPr>
        <w:spacing w:after="0" w:line="240" w:lineRule="auto"/>
        <w:rPr>
          <w:rFonts w:ascii="Courier New" w:hAnsi="Courier New" w:cs="Courier New"/>
          <w:sz w:val="16"/>
          <w:szCs w:val="16"/>
        </w:rPr>
      </w:pPr>
      <w:r>
        <w:rPr>
          <w:rFonts w:ascii="Courier New" w:hAnsi="Courier New" w:cs="Courier New"/>
          <w:sz w:val="16"/>
          <w:szCs w:val="16"/>
        </w:rPr>
        <w:lastRenderedPageBreak/>
        <w:t>T</w:t>
      </w:r>
      <w:r w:rsidR="0045686D" w:rsidRPr="0045686D">
        <w:rPr>
          <w:rFonts w:ascii="Courier New" w:hAnsi="Courier New" w:cs="Courier New"/>
          <w:sz w:val="16"/>
          <w:szCs w:val="16"/>
        </w:rPr>
        <w:t>esting for a unit root in uhat</w:t>
      </w:r>
    </w:p>
    <w:p w14:paraId="3E1A2561" w14:textId="77777777" w:rsidR="0045686D" w:rsidRPr="0045686D" w:rsidRDefault="0045686D" w:rsidP="0045686D">
      <w:pPr>
        <w:spacing w:after="0" w:line="240" w:lineRule="auto"/>
        <w:rPr>
          <w:rFonts w:ascii="Courier New" w:hAnsi="Courier New" w:cs="Courier New"/>
          <w:sz w:val="16"/>
          <w:szCs w:val="16"/>
        </w:rPr>
      </w:pPr>
    </w:p>
    <w:p w14:paraId="0C18C71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Augmented Dickey-Fuller test for uhat</w:t>
      </w:r>
    </w:p>
    <w:p w14:paraId="2D9B8B5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including 3 lags of (1-L)uhat</w:t>
      </w:r>
    </w:p>
    <w:p w14:paraId="433C457E"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sample size 100</w:t>
      </w:r>
    </w:p>
    <w:p w14:paraId="7A42CCE9"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unit-root null hypothesis: a = 1</w:t>
      </w:r>
    </w:p>
    <w:p w14:paraId="6FBBF430" w14:textId="77777777" w:rsidR="0045686D" w:rsidRPr="0045686D" w:rsidRDefault="0045686D" w:rsidP="0045686D">
      <w:pPr>
        <w:spacing w:after="0" w:line="240" w:lineRule="auto"/>
        <w:rPr>
          <w:rFonts w:ascii="Courier New" w:hAnsi="Courier New" w:cs="Courier New"/>
          <w:sz w:val="16"/>
          <w:szCs w:val="16"/>
        </w:rPr>
      </w:pPr>
    </w:p>
    <w:p w14:paraId="1893C4DC"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model: (1-L)y = (a-1)*y(-1) + ... + e</w:t>
      </w:r>
    </w:p>
    <w:p w14:paraId="77F3E34A"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estimated value of (a - 1): -0.195126</w:t>
      </w:r>
    </w:p>
    <w:p w14:paraId="62639700"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test statistic: tau_ct(4) = -3.64373</w:t>
      </w:r>
    </w:p>
    <w:p w14:paraId="21A4C46D"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asymptotic p-value 0.2673</w:t>
      </w:r>
    </w:p>
    <w:p w14:paraId="491052E1" w14:textId="77777777" w:rsidR="0045686D" w:rsidRP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1st-order autocorrelation coeff. for e: 0.050</w:t>
      </w:r>
    </w:p>
    <w:p w14:paraId="12484DF2" w14:textId="77777777" w:rsidR="0045686D" w:rsidRDefault="0045686D" w:rsidP="0045686D">
      <w:pPr>
        <w:spacing w:after="0" w:line="240" w:lineRule="auto"/>
        <w:rPr>
          <w:rFonts w:ascii="Courier New" w:hAnsi="Courier New" w:cs="Courier New"/>
          <w:sz w:val="16"/>
          <w:szCs w:val="16"/>
        </w:rPr>
      </w:pPr>
      <w:r w:rsidRPr="0045686D">
        <w:rPr>
          <w:rFonts w:ascii="Courier New" w:hAnsi="Courier New" w:cs="Courier New"/>
          <w:sz w:val="16"/>
          <w:szCs w:val="16"/>
        </w:rPr>
        <w:t xml:space="preserve">  lagged differences: F(3, 96) = 2.247 [0.0877]</w:t>
      </w:r>
    </w:p>
    <w:p w14:paraId="1A8A2458" w14:textId="77777777" w:rsidR="0033482C" w:rsidRDefault="0033482C" w:rsidP="0045686D">
      <w:pPr>
        <w:spacing w:after="0" w:line="240" w:lineRule="auto"/>
        <w:rPr>
          <w:rFonts w:ascii="Courier New" w:hAnsi="Courier New" w:cs="Courier New"/>
          <w:sz w:val="16"/>
          <w:szCs w:val="16"/>
        </w:rPr>
      </w:pPr>
    </w:p>
    <w:p w14:paraId="06693C7C" w14:textId="77777777" w:rsidR="0033482C" w:rsidRDefault="0033482C" w:rsidP="0045686D">
      <w:pPr>
        <w:spacing w:after="0" w:line="240" w:lineRule="auto"/>
        <w:rPr>
          <w:rFonts w:ascii="Courier New" w:hAnsi="Courier New" w:cs="Courier New"/>
          <w:sz w:val="16"/>
          <w:szCs w:val="16"/>
        </w:rPr>
      </w:pPr>
    </w:p>
    <w:p w14:paraId="054593B6" w14:textId="77777777" w:rsidR="00653845" w:rsidRPr="00343DDC" w:rsidRDefault="00653845" w:rsidP="00653845">
      <w:pPr>
        <w:spacing w:after="0" w:line="240" w:lineRule="auto"/>
        <w:rPr>
          <w:rFonts w:ascii="Courier New" w:hAnsi="Courier New" w:cs="Courier New"/>
          <w:b/>
          <w:sz w:val="16"/>
          <w:szCs w:val="16"/>
        </w:rPr>
      </w:pPr>
      <w:r w:rsidRPr="00343DDC">
        <w:rPr>
          <w:rFonts w:ascii="Courier New" w:hAnsi="Courier New" w:cs="Courier New"/>
          <w:b/>
          <w:sz w:val="16"/>
          <w:szCs w:val="16"/>
        </w:rPr>
        <w:t>Johansen’s rank test:</w:t>
      </w:r>
    </w:p>
    <w:p w14:paraId="17E2E095" w14:textId="77777777" w:rsidR="00653845" w:rsidRDefault="00653845" w:rsidP="0033482C">
      <w:pPr>
        <w:spacing w:after="0" w:line="240" w:lineRule="auto"/>
        <w:rPr>
          <w:rFonts w:ascii="Courier New" w:hAnsi="Courier New" w:cs="Courier New"/>
          <w:b/>
          <w:sz w:val="16"/>
          <w:szCs w:val="16"/>
        </w:rPr>
      </w:pPr>
    </w:p>
    <w:p w14:paraId="2F818F1B" w14:textId="59406EAE" w:rsidR="0033482C" w:rsidRPr="0033482C" w:rsidRDefault="00590CB5" w:rsidP="0033482C">
      <w:pPr>
        <w:spacing w:after="0" w:line="240" w:lineRule="auto"/>
        <w:rPr>
          <w:rFonts w:ascii="Courier New" w:hAnsi="Courier New" w:cs="Courier New"/>
          <w:b/>
          <w:sz w:val="16"/>
          <w:szCs w:val="16"/>
        </w:rPr>
      </w:pPr>
      <w:r>
        <w:rPr>
          <w:rFonts w:ascii="Courier New" w:hAnsi="Courier New" w:cs="Courier New"/>
          <w:b/>
          <w:sz w:val="16"/>
          <w:szCs w:val="16"/>
        </w:rPr>
        <w:t>Variables Yr, Yc, Ic, Ir, FEDR</w:t>
      </w:r>
      <w:r w:rsidR="0033482C">
        <w:rPr>
          <w:rFonts w:ascii="Courier New" w:hAnsi="Courier New" w:cs="Courier New"/>
          <w:b/>
          <w:sz w:val="16"/>
          <w:szCs w:val="16"/>
        </w:rPr>
        <w:t>,</w:t>
      </w:r>
      <w:r>
        <w:rPr>
          <w:rFonts w:ascii="Courier New" w:hAnsi="Courier New" w:cs="Courier New"/>
          <w:b/>
          <w:sz w:val="16"/>
          <w:szCs w:val="16"/>
        </w:rPr>
        <w:t xml:space="preserve"> U,</w:t>
      </w:r>
      <w:r w:rsidR="0033482C">
        <w:rPr>
          <w:rFonts w:ascii="Courier New" w:hAnsi="Courier New" w:cs="Courier New"/>
          <w:b/>
          <w:sz w:val="16"/>
          <w:szCs w:val="16"/>
        </w:rPr>
        <w:t xml:space="preserve"> IP, HPI</w:t>
      </w:r>
    </w:p>
    <w:p w14:paraId="185BD20F" w14:textId="12C0938A" w:rsidR="0033482C" w:rsidRPr="0033482C" w:rsidRDefault="0033482C" w:rsidP="0033482C">
      <w:pPr>
        <w:spacing w:after="0" w:line="240" w:lineRule="auto"/>
        <w:rPr>
          <w:rFonts w:ascii="Courier New" w:hAnsi="Courier New" w:cs="Courier New"/>
          <w:sz w:val="16"/>
          <w:szCs w:val="16"/>
        </w:rPr>
      </w:pPr>
      <w:r w:rsidRPr="0033482C">
        <w:rPr>
          <w:rFonts w:ascii="Courier New" w:hAnsi="Courier New" w:cs="Courier New"/>
          <w:sz w:val="16"/>
          <w:szCs w:val="16"/>
        </w:rPr>
        <w:t>Nu</w:t>
      </w:r>
      <w:r w:rsidR="003717E5">
        <w:rPr>
          <w:rFonts w:ascii="Courier New" w:hAnsi="Courier New" w:cs="Courier New"/>
          <w:sz w:val="16"/>
          <w:szCs w:val="16"/>
        </w:rPr>
        <w:t>mber of equations = 8</w:t>
      </w:r>
    </w:p>
    <w:p w14:paraId="1596355C" w14:textId="3C78307B" w:rsidR="0033482C" w:rsidRPr="0033482C" w:rsidRDefault="005D05CF" w:rsidP="0033482C">
      <w:pPr>
        <w:spacing w:after="0" w:line="240" w:lineRule="auto"/>
        <w:rPr>
          <w:rFonts w:ascii="Courier New" w:hAnsi="Courier New" w:cs="Courier New"/>
          <w:sz w:val="16"/>
          <w:szCs w:val="16"/>
        </w:rPr>
      </w:pPr>
      <w:r>
        <w:rPr>
          <w:rFonts w:ascii="Courier New" w:hAnsi="Courier New" w:cs="Courier New"/>
          <w:sz w:val="16"/>
          <w:szCs w:val="16"/>
        </w:rPr>
        <w:t>Lag order = 4</w:t>
      </w:r>
    </w:p>
    <w:p w14:paraId="3E89CED5" w14:textId="2AB3F711" w:rsidR="0033482C" w:rsidRPr="0033482C" w:rsidRDefault="005D05CF" w:rsidP="0033482C">
      <w:pPr>
        <w:spacing w:after="0" w:line="240" w:lineRule="auto"/>
        <w:rPr>
          <w:rFonts w:ascii="Courier New" w:hAnsi="Courier New" w:cs="Courier New"/>
          <w:sz w:val="16"/>
          <w:szCs w:val="16"/>
        </w:rPr>
      </w:pPr>
      <w:r>
        <w:rPr>
          <w:rFonts w:ascii="Courier New" w:hAnsi="Courier New" w:cs="Courier New"/>
          <w:sz w:val="16"/>
          <w:szCs w:val="16"/>
        </w:rPr>
        <w:t>Estimation period: 1992:2</w:t>
      </w:r>
      <w:r w:rsidR="0033482C" w:rsidRPr="0033482C">
        <w:rPr>
          <w:rFonts w:ascii="Courier New" w:hAnsi="Courier New" w:cs="Courier New"/>
          <w:sz w:val="16"/>
          <w:szCs w:val="16"/>
        </w:rPr>
        <w:t xml:space="preserve"> - 2016:4 (T = 102)</w:t>
      </w:r>
    </w:p>
    <w:p w14:paraId="47D09500" w14:textId="77777777" w:rsidR="0033482C" w:rsidRPr="0033482C" w:rsidRDefault="0033482C" w:rsidP="0033482C">
      <w:pPr>
        <w:spacing w:after="0" w:line="240" w:lineRule="auto"/>
        <w:rPr>
          <w:rFonts w:ascii="Courier New" w:hAnsi="Courier New" w:cs="Courier New"/>
          <w:sz w:val="16"/>
          <w:szCs w:val="16"/>
        </w:rPr>
      </w:pPr>
      <w:r w:rsidRPr="0033482C">
        <w:rPr>
          <w:rFonts w:ascii="Courier New" w:hAnsi="Courier New" w:cs="Courier New"/>
          <w:sz w:val="16"/>
          <w:szCs w:val="16"/>
        </w:rPr>
        <w:t>Case 5: Unrestricted trend and constant</w:t>
      </w:r>
    </w:p>
    <w:p w14:paraId="27F0EFC0" w14:textId="77777777" w:rsidR="0033482C" w:rsidRPr="0033482C" w:rsidRDefault="0033482C" w:rsidP="0033482C">
      <w:pPr>
        <w:spacing w:after="0" w:line="240" w:lineRule="auto"/>
        <w:rPr>
          <w:rFonts w:ascii="Courier New" w:hAnsi="Courier New" w:cs="Courier New"/>
          <w:sz w:val="16"/>
          <w:szCs w:val="16"/>
        </w:rPr>
      </w:pPr>
    </w:p>
    <w:p w14:paraId="612A6EEA" w14:textId="1F79124D" w:rsidR="0033482C" w:rsidRPr="0033482C" w:rsidRDefault="005D05CF" w:rsidP="0033482C">
      <w:pPr>
        <w:spacing w:after="0" w:line="240" w:lineRule="auto"/>
        <w:rPr>
          <w:rFonts w:ascii="Courier New" w:hAnsi="Courier New" w:cs="Courier New"/>
          <w:sz w:val="16"/>
          <w:szCs w:val="16"/>
        </w:rPr>
      </w:pPr>
      <w:r>
        <w:rPr>
          <w:rFonts w:ascii="Courier New" w:hAnsi="Courier New" w:cs="Courier New"/>
          <w:sz w:val="16"/>
          <w:szCs w:val="16"/>
        </w:rPr>
        <w:t xml:space="preserve">Log-likelihood = </w:t>
      </w:r>
      <w:r w:rsidR="003717E5" w:rsidRPr="003717E5">
        <w:rPr>
          <w:rFonts w:ascii="Courier New" w:hAnsi="Courier New" w:cs="Courier New"/>
          <w:sz w:val="16"/>
          <w:szCs w:val="16"/>
        </w:rPr>
        <w:t xml:space="preserve">2217.97 </w:t>
      </w:r>
      <w:r>
        <w:rPr>
          <w:rFonts w:ascii="Courier New" w:hAnsi="Courier New" w:cs="Courier New"/>
          <w:sz w:val="16"/>
          <w:szCs w:val="16"/>
        </w:rPr>
        <w:t xml:space="preserve">(including constant term: </w:t>
      </w:r>
      <w:r w:rsidR="003717E5" w:rsidRPr="003717E5">
        <w:rPr>
          <w:rFonts w:ascii="Courier New" w:hAnsi="Courier New" w:cs="Courier New"/>
          <w:sz w:val="16"/>
          <w:szCs w:val="16"/>
        </w:rPr>
        <w:t>2217.97</w:t>
      </w:r>
      <w:r w:rsidR="0033482C" w:rsidRPr="0033482C">
        <w:rPr>
          <w:rFonts w:ascii="Courier New" w:hAnsi="Courier New" w:cs="Courier New"/>
          <w:sz w:val="16"/>
          <w:szCs w:val="16"/>
        </w:rPr>
        <w:t>)</w:t>
      </w:r>
    </w:p>
    <w:p w14:paraId="33EE02DE" w14:textId="77777777" w:rsidR="0033482C" w:rsidRPr="0033482C" w:rsidRDefault="0033482C" w:rsidP="0033482C">
      <w:pPr>
        <w:spacing w:after="0" w:line="240" w:lineRule="auto"/>
        <w:rPr>
          <w:rFonts w:ascii="Courier New" w:hAnsi="Courier New" w:cs="Courier New"/>
          <w:sz w:val="16"/>
          <w:szCs w:val="16"/>
        </w:rPr>
      </w:pPr>
    </w:p>
    <w:p w14:paraId="4CF0BBCA" w14:textId="77777777" w:rsidR="0033482C" w:rsidRPr="0033482C" w:rsidRDefault="0033482C" w:rsidP="0033482C">
      <w:pPr>
        <w:spacing w:after="0" w:line="240" w:lineRule="auto"/>
        <w:rPr>
          <w:rFonts w:ascii="Courier New" w:hAnsi="Courier New" w:cs="Courier New"/>
          <w:sz w:val="16"/>
          <w:szCs w:val="16"/>
        </w:rPr>
      </w:pPr>
      <w:r w:rsidRPr="0033482C">
        <w:rPr>
          <w:rFonts w:ascii="Courier New" w:hAnsi="Courier New" w:cs="Courier New"/>
          <w:sz w:val="16"/>
          <w:szCs w:val="16"/>
        </w:rPr>
        <w:t>Rank Eigenvalue Trace test  p-value  Lmax test  p-value</w:t>
      </w:r>
    </w:p>
    <w:p w14:paraId="47DBD5AE"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0    0.47193     231.70 [0.0000]     63.214 [0.0014]</w:t>
      </w:r>
    </w:p>
    <w:p w14:paraId="57A15B50"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1    0.38684     168.49 [0.0000]     48.423 [0.0242]</w:t>
      </w:r>
    </w:p>
    <w:p w14:paraId="6438E380"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2    0.32386     120.07 [0.0003]     38.744 [0.0670]</w:t>
      </w:r>
    </w:p>
    <w:p w14:paraId="757CA4BA"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3    0.30333     81.323 [0.0038]     35.783 [0.0253]</w:t>
      </w:r>
    </w:p>
    <w:p w14:paraId="49C85DBE"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4    0.23654     45.540 [0.0800]     26.720 [0.0616]</w:t>
      </w:r>
    </w:p>
    <w:p w14:paraId="26C12AB3"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5   0.099636     18.820 [0.5166]     10.391 [0.7124]</w:t>
      </w:r>
    </w:p>
    <w:p w14:paraId="5B8FE559"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6   0.056243     8.4296 [0.4279]     5.7308 [0.6527]</w:t>
      </w:r>
    </w:p>
    <w:p w14:paraId="69EC005C" w14:textId="3A5E7CBF" w:rsidR="0033482C" w:rsidRPr="0033482C"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7   0.026892     2.6988 [0.1004]     2.6988 [0.1004]</w:t>
      </w:r>
    </w:p>
    <w:p w14:paraId="1DD6A7E9" w14:textId="25857D1B" w:rsidR="0033482C" w:rsidRPr="0033482C" w:rsidRDefault="0033482C" w:rsidP="0033482C">
      <w:pPr>
        <w:spacing w:after="0" w:line="240" w:lineRule="auto"/>
        <w:rPr>
          <w:rFonts w:ascii="Courier New" w:hAnsi="Courier New" w:cs="Courier New"/>
          <w:sz w:val="16"/>
          <w:szCs w:val="16"/>
        </w:rPr>
      </w:pPr>
      <w:r w:rsidRPr="0033482C">
        <w:rPr>
          <w:rFonts w:ascii="Courier New" w:hAnsi="Courier New" w:cs="Courier New"/>
          <w:sz w:val="16"/>
          <w:szCs w:val="16"/>
        </w:rPr>
        <w:t>Co</w:t>
      </w:r>
      <w:r w:rsidR="003717E5">
        <w:rPr>
          <w:rFonts w:ascii="Courier New" w:hAnsi="Courier New" w:cs="Courier New"/>
          <w:sz w:val="16"/>
          <w:szCs w:val="16"/>
        </w:rPr>
        <w:t>rrected for sample size (df = 66</w:t>
      </w:r>
      <w:r w:rsidRPr="0033482C">
        <w:rPr>
          <w:rFonts w:ascii="Courier New" w:hAnsi="Courier New" w:cs="Courier New"/>
          <w:sz w:val="16"/>
          <w:szCs w:val="16"/>
        </w:rPr>
        <w:t>)</w:t>
      </w:r>
    </w:p>
    <w:p w14:paraId="4EF44AFE" w14:textId="77777777" w:rsidR="0033482C" w:rsidRPr="0033482C" w:rsidRDefault="0033482C" w:rsidP="0033482C">
      <w:pPr>
        <w:spacing w:after="0" w:line="240" w:lineRule="auto"/>
        <w:rPr>
          <w:rFonts w:ascii="Courier New" w:hAnsi="Courier New" w:cs="Courier New"/>
          <w:sz w:val="16"/>
          <w:szCs w:val="16"/>
        </w:rPr>
      </w:pPr>
      <w:r w:rsidRPr="0033482C">
        <w:rPr>
          <w:rFonts w:ascii="Courier New" w:hAnsi="Courier New" w:cs="Courier New"/>
          <w:sz w:val="16"/>
          <w:szCs w:val="16"/>
        </w:rPr>
        <w:t>Rank Trace test p-value</w:t>
      </w:r>
    </w:p>
    <w:p w14:paraId="3190D1BC"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0     231.70 [0.0000]</w:t>
      </w:r>
    </w:p>
    <w:p w14:paraId="1BCAE1FB"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1     168.49 [0.0001]</w:t>
      </w:r>
    </w:p>
    <w:p w14:paraId="514C1500"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2     120.07 [0.0013]</w:t>
      </w:r>
    </w:p>
    <w:p w14:paraId="6ECE9164"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3     81.323 [0.0088]</w:t>
      </w:r>
    </w:p>
    <w:p w14:paraId="05AC94DB"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4     45.540 [0.1088]</w:t>
      </w:r>
    </w:p>
    <w:p w14:paraId="48D73BD9"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5     18.820 [0.5455]</w:t>
      </w:r>
    </w:p>
    <w:p w14:paraId="041FC6B5" w14:textId="77777777" w:rsidR="003717E5" w:rsidRPr="003717E5"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6     8.4296 [0.4421]</w:t>
      </w:r>
    </w:p>
    <w:p w14:paraId="40A10CCD" w14:textId="5216BD2F" w:rsidR="0033482C" w:rsidRPr="0045686D" w:rsidRDefault="003717E5" w:rsidP="003717E5">
      <w:pPr>
        <w:spacing w:after="0" w:line="240" w:lineRule="auto"/>
        <w:rPr>
          <w:rFonts w:ascii="Courier New" w:hAnsi="Courier New" w:cs="Courier New"/>
          <w:sz w:val="16"/>
          <w:szCs w:val="16"/>
        </w:rPr>
      </w:pPr>
      <w:r w:rsidRPr="003717E5">
        <w:rPr>
          <w:rFonts w:ascii="Courier New" w:hAnsi="Courier New" w:cs="Courier New"/>
          <w:sz w:val="16"/>
          <w:szCs w:val="16"/>
        </w:rPr>
        <w:t xml:space="preserve">   7     2.6988 [0.1072]</w:t>
      </w:r>
    </w:p>
    <w:sectPr w:rsidR="0033482C" w:rsidRPr="0045686D">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tin" w:date="2017-11-21T10:31:00Z" w:initials="m">
    <w:p w14:paraId="5076C93D" w14:textId="0C2B4201" w:rsidR="0078635A" w:rsidRDefault="0078635A">
      <w:pPr>
        <w:pStyle w:val="CommentText"/>
      </w:pPr>
      <w:r>
        <w:rPr>
          <w:rStyle w:val="CommentReference"/>
        </w:rPr>
        <w:annotationRef/>
      </w:r>
      <w:r>
        <w:rPr>
          <w:rStyle w:val="CommentReference"/>
        </w:rPr>
        <w:t>Původní větu jsem zmínil proto, že náš článek podle mne není schopen odpovědět na to, které factory to byly.</w:t>
      </w:r>
    </w:p>
  </w:comment>
  <w:comment w:id="103" w:author="martin" w:date="2017-11-21T11:34:00Z" w:initials="m">
    <w:p w14:paraId="7EB30C04" w14:textId="63735E80" w:rsidR="0078635A" w:rsidRDefault="0078635A">
      <w:pPr>
        <w:pStyle w:val="CommentText"/>
      </w:pPr>
      <w:r>
        <w:rPr>
          <w:rStyle w:val="CommentReference"/>
        </w:rPr>
        <w:annotationRef/>
      </w:r>
      <w:r w:rsidR="000B6C3B">
        <w:rPr>
          <w:rStyle w:val="CommentReference"/>
        </w:rPr>
        <w:t>Prosím doplnik ke každému článku dvěma třemi slovy, co je jeho přínosem (ve vztahu k nám)</w:t>
      </w:r>
    </w:p>
  </w:comment>
  <w:comment w:id="120" w:author="martin" w:date="2017-11-22T09:34:00Z" w:initials="m">
    <w:p w14:paraId="63A39AFF" w14:textId="5D516881" w:rsidR="000B6C3B" w:rsidRDefault="000B6C3B">
      <w:pPr>
        <w:pStyle w:val="CommentText"/>
      </w:pPr>
      <w:r>
        <w:rPr>
          <w:rStyle w:val="CommentReference"/>
        </w:rPr>
        <w:annotationRef/>
      </w:r>
      <w:r>
        <w:t xml:space="preserve">Tohle nechávám na tobě. Psarana jsem přesunul do následujícího odstavce. Naopak bych tam přidal nás (2016), ať má FaU nějakej ten impact </w:t>
      </w:r>
      <w:r>
        <w:sym w:font="Wingdings" w:char="F04A"/>
      </w:r>
    </w:p>
  </w:comment>
  <w:comment w:id="139" w:author="martin" w:date="2017-11-22T10:18:00Z" w:initials="m">
    <w:p w14:paraId="111C5F3A" w14:textId="1D10C11B" w:rsidR="008C6F32" w:rsidRDefault="008C6F32">
      <w:pPr>
        <w:pStyle w:val="CommentText"/>
      </w:pPr>
      <w:r>
        <w:rPr>
          <w:rStyle w:val="CommentReference"/>
        </w:rPr>
        <w:annotationRef/>
      </w:r>
      <w:r>
        <w:t>Tento odstavec považujio za rozdělaný – toho Pesarana musím pořádně přečíst.</w:t>
      </w:r>
    </w:p>
  </w:comment>
  <w:comment w:id="210" w:author="martin" w:date="2017-11-21T15:12:00Z" w:initials="m">
    <w:p w14:paraId="3A6CE34B" w14:textId="46C12C9C" w:rsidR="0078635A" w:rsidRDefault="0078635A">
      <w:pPr>
        <w:pStyle w:val="CommentText"/>
      </w:pPr>
      <w:r>
        <w:rPr>
          <w:rStyle w:val="CommentReference"/>
        </w:rPr>
        <w:annotationRef/>
      </w:r>
      <w:r>
        <w:t>???</w:t>
      </w:r>
    </w:p>
  </w:comment>
  <w:comment w:id="225" w:author="martin" w:date="2017-11-21T15:07:00Z" w:initials="m">
    <w:p w14:paraId="31EB405E" w14:textId="1EE75212" w:rsidR="0078635A" w:rsidRDefault="0078635A">
      <w:pPr>
        <w:pStyle w:val="CommentText"/>
      </w:pPr>
      <w:r>
        <w:rPr>
          <w:rStyle w:val="CommentReference"/>
        </w:rPr>
        <w:annotationRef/>
      </w:r>
      <w:r>
        <w:t>K zvážení, možná příliš odvážné, zeptejme se Romana.</w:t>
      </w:r>
    </w:p>
  </w:comment>
  <w:comment w:id="232" w:author="martin" w:date="2017-11-21T13:48:00Z" w:initials="m">
    <w:p w14:paraId="47643E40" w14:textId="4BCDD9B2" w:rsidR="0078635A" w:rsidRDefault="0078635A" w:rsidP="00A64D1A">
      <w:pPr>
        <w:pStyle w:val="CommentText"/>
      </w:pPr>
      <w:r>
        <w:rPr>
          <w:rStyle w:val="CommentReference"/>
        </w:rPr>
        <w:annotationRef/>
      </w:r>
      <w:r>
        <w:t>To ale musíme ukázat nějakými čísly</w:t>
      </w:r>
      <w:r w:rsidR="003438E3">
        <w:t>, při příštím setkání můžeme něco vymyslet</w:t>
      </w:r>
    </w:p>
  </w:comment>
  <w:comment w:id="246" w:author="martin" w:date="2017-11-22T10:24:00Z" w:initials="m">
    <w:p w14:paraId="471D8C12" w14:textId="34EFB981" w:rsidR="003438E3" w:rsidRDefault="003438E3">
      <w:pPr>
        <w:pStyle w:val="CommentText"/>
      </w:pPr>
      <w:r>
        <w:rPr>
          <w:rStyle w:val="CommentReference"/>
        </w:rPr>
        <w:annotationRef/>
      </w:r>
      <w:r>
        <w:t>Prosdím upřesnit</w:t>
      </w:r>
    </w:p>
  </w:comment>
  <w:comment w:id="330" w:author="martin" w:date="2017-11-22T10:59:00Z" w:initials="m">
    <w:p w14:paraId="6F431184" w14:textId="707DE801" w:rsidR="00613C88" w:rsidRDefault="00613C88">
      <w:pPr>
        <w:pStyle w:val="CommentText"/>
      </w:pPr>
      <w:r>
        <w:rPr>
          <w:rStyle w:val="CommentReference"/>
        </w:rPr>
        <w:annotationRef/>
      </w:r>
      <w:r>
        <w:t>Nevím, jak udělat autom. Číslování. Pokud se bude dělat ručně, taka ž úplně nakonec</w:t>
      </w:r>
    </w:p>
  </w:comment>
  <w:comment w:id="334" w:author="martin" w:date="2017-11-22T10:42:00Z" w:initials="m">
    <w:p w14:paraId="6336F104" w14:textId="77777777" w:rsidR="00B432B7" w:rsidRDefault="00B432B7" w:rsidP="00B432B7">
      <w:pPr>
        <w:pStyle w:val="CommentText"/>
      </w:pPr>
      <w:r>
        <w:rPr>
          <w:rStyle w:val="CommentReference"/>
        </w:rPr>
        <w:annotationRef/>
      </w:r>
      <w:r>
        <w:t>Prosím popsat přesně</w:t>
      </w:r>
    </w:p>
  </w:comment>
  <w:comment w:id="335" w:author="martin" w:date="2017-11-22T11:01:00Z" w:initials="m">
    <w:p w14:paraId="2B230F58" w14:textId="77777777" w:rsidR="00EA5E3F" w:rsidRDefault="00EA5E3F" w:rsidP="00EA5E3F">
      <w:pPr>
        <w:pStyle w:val="CommentText"/>
      </w:pPr>
      <w:r>
        <w:rPr>
          <w:rStyle w:val="CommentReference"/>
        </w:rPr>
        <w:annotationRef/>
      </w:r>
      <w:r>
        <w:t>Myslím, že by měly být použity vzorce, tohle působí nedodělaně s r a c v superscriptu</w:t>
      </w:r>
    </w:p>
  </w:comment>
  <w:comment w:id="336" w:author="martin" w:date="2017-11-22T12:48:00Z" w:initials="m">
    <w:p w14:paraId="7B105F05" w14:textId="77777777" w:rsidR="00EA5E3F" w:rsidRDefault="00EA5E3F" w:rsidP="00EA5E3F">
      <w:pPr>
        <w:pStyle w:val="CommentText"/>
      </w:pPr>
      <w:r>
        <w:rPr>
          <w:rStyle w:val="CommentReference"/>
        </w:rPr>
        <w:annotationRef/>
      </w:r>
      <w:r>
        <w:t xml:space="preserve">Tady tedy dle dohody asi ukázat korelační matici přírůstků se signifikancemi </w:t>
      </w:r>
    </w:p>
  </w:comment>
  <w:comment w:id="342" w:author="martin" w:date="2017-11-22T12:18:00Z" w:initials="m">
    <w:p w14:paraId="0D304EF9" w14:textId="77777777" w:rsidR="00EA5E3F" w:rsidRDefault="00EA5E3F" w:rsidP="00EA5E3F">
      <w:pPr>
        <w:pStyle w:val="CommentText"/>
      </w:pPr>
      <w:r>
        <w:rPr>
          <w:rStyle w:val="CommentReference"/>
        </w:rPr>
        <w:annotationRef/>
      </w:r>
      <w:r>
        <w:t xml:space="preserve">Prosím zmiň tam I ten druhej. Úplně vnechat ho nemůžeme, protože z něho počítáme tu druhou sigmu.  Pak bych tam přidal něco jako “where the last one was subsequently dropped, because it was not significant in any of the extimated equations. </w:t>
      </w:r>
    </w:p>
  </w:comment>
  <w:comment w:id="341" w:author="martin" w:date="2017-11-22T15:44:00Z" w:initials="m">
    <w:p w14:paraId="11526720" w14:textId="77777777" w:rsidR="00EA5E3F" w:rsidRDefault="00EA5E3F" w:rsidP="00EA5E3F">
      <w:pPr>
        <w:pStyle w:val="CommentText"/>
      </w:pPr>
      <w:r>
        <w:rPr>
          <w:rStyle w:val="CommentReference"/>
        </w:rPr>
        <w:annotationRef/>
      </w:r>
      <w:r>
        <w:t xml:space="preserve">Tohle jsem tedy nechal, ale sleduj ten zmatek. Nejprve vyjmenuješ všechny. Pak řekneš, že podezříváš jedny ze ovlivňování DR, pak že druhý ovlivňujou LGD (jednou je podmětem rate, prodruhý makro proměnné). Pak si vzpomeneš, žes to vzal z Pesarana. (pak odkuds to vzal a žes to logaritmoval, to je už ok). Můj návrh. Buď celé indukce (Dále bylo potřeba vybrat kandidáty, DR asi žávisí na jdeněch, LGD na ruchejch [podobná větná stavba], takže dohromady jsou to ty a ty,Pesaran přitom navrhuje ty a ty. Dohromady to činí ty a ty, vzali jsme je tam a tam, a zlogaribmovali. Nebo dedukce: vzali jsme ty a ty, Pesaran navrhuje ty a ty, důvody jsou ty a ty…. Indukce je ale lepší. </w:t>
      </w:r>
    </w:p>
  </w:comment>
  <w:comment w:id="343" w:author="martin" w:date="2017-11-22T12:28:00Z" w:initials="m">
    <w:p w14:paraId="214AE0BD" w14:textId="77777777" w:rsidR="00EA5E3F" w:rsidRDefault="00EA5E3F" w:rsidP="00EA5E3F">
      <w:pPr>
        <w:pStyle w:val="CommentText"/>
      </w:pPr>
      <w:r>
        <w:rPr>
          <w:rStyle w:val="CommentReference"/>
        </w:rPr>
        <w:annotationRef/>
      </w:r>
      <w:r>
        <w:t>Vyškrtnul jse “to be able to estimate the correct relationships between the factors and the macroeconomic environment,” a podobné, protože to musí být čtenáři jasné. A pokud to má sloužit jako “oslí můstek”, tak bych vybral něco jiného. Takhle totiž ten text působí tak, že čtenáře poučujeme o tom, jak se dělá statistika.</w:t>
      </w:r>
    </w:p>
  </w:comment>
  <w:comment w:id="344" w:author="martin" w:date="2017-11-22T13:50:00Z" w:initials="m">
    <w:p w14:paraId="509C6948" w14:textId="77777777" w:rsidR="00EA5E3F" w:rsidRDefault="00EA5E3F" w:rsidP="00EA5E3F">
      <w:pPr>
        <w:pStyle w:val="CommentText"/>
      </w:pPr>
      <w:r>
        <w:rPr>
          <w:rStyle w:val="CommentReference"/>
        </w:rPr>
        <w:annotationRef/>
      </w:r>
      <w:r>
        <w:t>To, zda je dávat do přílohy, bych prodiskutoval s romanem)</w:t>
      </w:r>
    </w:p>
  </w:comment>
  <w:comment w:id="345" w:author="martin" w:date="2017-11-22T14:29:00Z" w:initials="m">
    <w:p w14:paraId="1B7FD8F5" w14:textId="77777777" w:rsidR="00EA5E3F" w:rsidRDefault="00EA5E3F" w:rsidP="00EA5E3F">
      <w:pPr>
        <w:pStyle w:val="CommentText"/>
      </w:pPr>
      <w:r>
        <w:rPr>
          <w:rStyle w:val="CommentReference"/>
        </w:rPr>
        <w:annotationRef/>
      </w:r>
      <w:r>
        <w:t>Ty tio máš v v příloze významná, ve skriptu je to ale nevýhznamý, proože tam je “test-down”, což jje obecnější než natvrdo lag=2 – navrhuju používat verzi ze skriptu (steně to na věci nic nemění)</w:t>
      </w:r>
    </w:p>
  </w:comment>
  <w:comment w:id="346" w:author="martin" w:date="2017-11-22T15:11:00Z" w:initials="m">
    <w:p w14:paraId="6EF0B5CB" w14:textId="77777777" w:rsidR="00EA5E3F" w:rsidRDefault="00EA5E3F" w:rsidP="00EA5E3F">
      <w:pPr>
        <w:pStyle w:val="CommentText"/>
      </w:pPr>
      <w:r>
        <w:rPr>
          <w:rStyle w:val="CommentReference"/>
        </w:rPr>
        <w:annotationRef/>
      </w:r>
      <w:r>
        <w:t>No, tohle troche pokulhává, protože Yk jsou dobře přčedpověditelné</w:t>
      </w:r>
    </w:p>
  </w:comment>
  <w:comment w:id="348" w:author="martin" w:date="2017-11-22T15:16:00Z" w:initials="m">
    <w:p w14:paraId="237B30B2" w14:textId="77777777" w:rsidR="00EA5E3F" w:rsidRDefault="00EA5E3F" w:rsidP="00EA5E3F">
      <w:pPr>
        <w:pStyle w:val="CommentText"/>
      </w:pPr>
      <w:r>
        <w:rPr>
          <w:rStyle w:val="CommentReference"/>
        </w:rPr>
        <w:annotationRef/>
      </w:r>
      <w:r>
        <w:t>Opět: známý a triviální fakt</w:t>
      </w:r>
    </w:p>
  </w:comment>
  <w:comment w:id="349" w:author="martin" w:date="2017-11-22T15:17:00Z" w:initials="m">
    <w:p w14:paraId="4807F18F" w14:textId="77777777" w:rsidR="00EA5E3F" w:rsidRDefault="00EA5E3F" w:rsidP="00EA5E3F">
      <w:pPr>
        <w:pStyle w:val="CommentText"/>
      </w:pPr>
      <w:r>
        <w:rPr>
          <w:rStyle w:val="CommentReference"/>
        </w:rPr>
        <w:annotationRef/>
      </w:r>
      <w:r>
        <w:t>Totéž. Buď podrobněji nebo vůbec</w:t>
      </w:r>
    </w:p>
  </w:comment>
  <w:comment w:id="350" w:author="martin" w:date="2017-11-22T15:17:00Z" w:initials="m">
    <w:p w14:paraId="73CACD11" w14:textId="77777777" w:rsidR="00EA5E3F" w:rsidRDefault="00EA5E3F" w:rsidP="00EA5E3F">
      <w:pPr>
        <w:pStyle w:val="CommentText"/>
      </w:pPr>
      <w:r>
        <w:rPr>
          <w:rStyle w:val="CommentReference"/>
        </w:rPr>
        <w:annotationRef/>
      </w:r>
      <w:r>
        <w:t>To sem nepatří, my jsme konstruovali svůlj model a ostatním do jejich modelů nekecáme.</w:t>
      </w:r>
    </w:p>
  </w:comment>
  <w:comment w:id="351" w:author="martin" w:date="2017-11-22T15:18:00Z" w:initials="m">
    <w:p w14:paraId="462A0860" w14:textId="77777777" w:rsidR="00EA5E3F" w:rsidRDefault="00EA5E3F" w:rsidP="00EA5E3F">
      <w:pPr>
        <w:pStyle w:val="CommentText"/>
      </w:pPr>
      <w:r>
        <w:rPr>
          <w:rStyle w:val="CommentReference"/>
        </w:rPr>
        <w:annotationRef/>
      </w:r>
      <w:r>
        <w:t>Podrobněji</w:t>
      </w:r>
    </w:p>
  </w:comment>
  <w:comment w:id="352" w:author="martin" w:date="2017-11-22T15:20:00Z" w:initials="m">
    <w:p w14:paraId="559026D0" w14:textId="77777777" w:rsidR="00EA5E3F" w:rsidRDefault="00EA5E3F" w:rsidP="00EA5E3F">
      <w:pPr>
        <w:pStyle w:val="CommentText"/>
      </w:pPr>
      <w:r>
        <w:rPr>
          <w:rStyle w:val="CommentReference"/>
        </w:rPr>
        <w:annotationRef/>
      </w:r>
      <w:r>
        <w:rPr>
          <w:rStyle w:val="CommentReference"/>
        </w:rPr>
        <w:t>O tomhle bych se bavil, až to budeme mít dopsané v hlavním textu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76C93D" w15:done="0"/>
  <w15:commentEx w15:paraId="7EB30C04" w15:done="0"/>
  <w15:commentEx w15:paraId="63A39AFF" w15:done="0"/>
  <w15:commentEx w15:paraId="111C5F3A" w15:done="0"/>
  <w15:commentEx w15:paraId="3A6CE34B" w15:done="0"/>
  <w15:commentEx w15:paraId="31EB405E" w15:done="0"/>
  <w15:commentEx w15:paraId="47643E40" w15:done="0"/>
  <w15:commentEx w15:paraId="471D8C12" w15:done="0"/>
  <w15:commentEx w15:paraId="6F431184" w15:done="0"/>
  <w15:commentEx w15:paraId="6336F104" w15:done="0"/>
  <w15:commentEx w15:paraId="2B230F58" w15:done="0"/>
  <w15:commentEx w15:paraId="7B105F05" w15:done="0"/>
  <w15:commentEx w15:paraId="0D304EF9" w15:done="0"/>
  <w15:commentEx w15:paraId="11526720" w15:done="0"/>
  <w15:commentEx w15:paraId="214AE0BD" w15:done="0"/>
  <w15:commentEx w15:paraId="509C6948" w15:done="0"/>
  <w15:commentEx w15:paraId="1B7FD8F5" w15:done="0"/>
  <w15:commentEx w15:paraId="6EF0B5CB" w15:done="0"/>
  <w15:commentEx w15:paraId="237B30B2" w15:done="0"/>
  <w15:commentEx w15:paraId="4807F18F" w15:done="0"/>
  <w15:commentEx w15:paraId="73CACD11" w15:done="0"/>
  <w15:commentEx w15:paraId="462A0860" w15:done="0"/>
  <w15:commentEx w15:paraId="559026D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FD33F0" w14:textId="77777777" w:rsidR="00927B8D" w:rsidRDefault="00927B8D" w:rsidP="00703929">
      <w:pPr>
        <w:spacing w:after="0" w:line="240" w:lineRule="auto"/>
      </w:pPr>
      <w:r>
        <w:separator/>
      </w:r>
    </w:p>
  </w:endnote>
  <w:endnote w:type="continuationSeparator" w:id="0">
    <w:p w14:paraId="40DA548D" w14:textId="77777777" w:rsidR="00927B8D" w:rsidRDefault="00927B8D" w:rsidP="0070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altName w:val="Calibr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7CC114" w14:textId="77777777" w:rsidR="00927B8D" w:rsidRDefault="00927B8D" w:rsidP="00703929">
      <w:pPr>
        <w:spacing w:after="0" w:line="240" w:lineRule="auto"/>
      </w:pPr>
      <w:r>
        <w:separator/>
      </w:r>
    </w:p>
  </w:footnote>
  <w:footnote w:type="continuationSeparator" w:id="0">
    <w:p w14:paraId="19B00489" w14:textId="77777777" w:rsidR="00927B8D" w:rsidRDefault="00927B8D" w:rsidP="00703929">
      <w:pPr>
        <w:spacing w:after="0" w:line="240" w:lineRule="auto"/>
      </w:pPr>
      <w:r>
        <w:continuationSeparator/>
      </w:r>
    </w:p>
  </w:footnote>
  <w:footnote w:id="1">
    <w:p w14:paraId="35892B71" w14:textId="7C2083E7" w:rsidR="0078635A" w:rsidRPr="00C95279" w:rsidRDefault="0078635A" w:rsidP="00C95279">
      <w:pPr>
        <w:pStyle w:val="FootnoteText"/>
      </w:pPr>
      <w:r>
        <w:rPr>
          <w:rStyle w:val="FootnoteReference"/>
        </w:rPr>
        <w:footnoteRef/>
      </w:r>
      <w:r>
        <w:t xml:space="preserve"> Econometric Department, </w:t>
      </w:r>
      <w:r w:rsidRPr="00C95279">
        <w:t>Institute</w:t>
      </w:r>
      <w:r>
        <w:t xml:space="preserve"> of Information Theory and Automation, </w:t>
      </w:r>
      <w:r w:rsidRPr="00C95279">
        <w:t>Czech Academy of Sciences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6FDC29"/>
    <w:multiLevelType w:val="multilevel"/>
    <w:tmpl w:val="B0E002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2D5A956"/>
    <w:multiLevelType w:val="multilevel"/>
    <w:tmpl w:val="1B4ECE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A42F3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2EC2431"/>
    <w:multiLevelType w:val="hybridMultilevel"/>
    <w:tmpl w:val="B7B2AAE8"/>
    <w:lvl w:ilvl="0" w:tplc="90B4EE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D7658"/>
    <w:multiLevelType w:val="hybridMultilevel"/>
    <w:tmpl w:val="9530F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7658E"/>
    <w:multiLevelType w:val="hybridMultilevel"/>
    <w:tmpl w:val="9530F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33579"/>
    <w:multiLevelType w:val="multilevel"/>
    <w:tmpl w:val="5A76CBF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3AE25A1"/>
    <w:multiLevelType w:val="hybridMultilevel"/>
    <w:tmpl w:val="9530F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17B89"/>
    <w:multiLevelType w:val="hybridMultilevel"/>
    <w:tmpl w:val="9530F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B122A"/>
    <w:multiLevelType w:val="hybridMultilevel"/>
    <w:tmpl w:val="9530F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DC5B1B"/>
    <w:multiLevelType w:val="multilevel"/>
    <w:tmpl w:val="DD00E42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607D782D"/>
    <w:multiLevelType w:val="hybridMultilevel"/>
    <w:tmpl w:val="5450FAAA"/>
    <w:lvl w:ilvl="0" w:tplc="29FCFAE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930AC5"/>
    <w:multiLevelType w:val="multilevel"/>
    <w:tmpl w:val="DD00E42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7B4B3A3A"/>
    <w:multiLevelType w:val="hybridMultilevel"/>
    <w:tmpl w:val="AA2E3FFA"/>
    <w:lvl w:ilvl="0" w:tplc="E8802E0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D1439F"/>
    <w:multiLevelType w:val="hybridMultilevel"/>
    <w:tmpl w:val="F314D13C"/>
    <w:lvl w:ilvl="0" w:tplc="71949B5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0"/>
  </w:num>
  <w:num w:numId="5">
    <w:abstractNumId w:val="13"/>
  </w:num>
  <w:num w:numId="6">
    <w:abstractNumId w:val="12"/>
  </w:num>
  <w:num w:numId="7">
    <w:abstractNumId w:val="11"/>
  </w:num>
  <w:num w:numId="8">
    <w:abstractNumId w:val="14"/>
  </w:num>
  <w:num w:numId="9">
    <w:abstractNumId w:val="6"/>
  </w:num>
  <w:num w:numId="10">
    <w:abstractNumId w:val="9"/>
  </w:num>
  <w:num w:numId="11">
    <w:abstractNumId w:val="2"/>
  </w:num>
  <w:num w:numId="12">
    <w:abstractNumId w:val="1"/>
  </w:num>
  <w:num w:numId="13">
    <w:abstractNumId w:val="8"/>
  </w:num>
  <w:num w:numId="14">
    <w:abstractNumId w:val="7"/>
  </w:num>
  <w:num w:numId="15">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in">
    <w15:presenceInfo w15:providerId="None" w15:userId="martin"/>
  </w15:person>
  <w15:person w15:author="Petr Gapko">
    <w15:presenceInfo w15:providerId="Windows Live" w15:userId="cbff85efd59d18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95"/>
    <w:rsid w:val="00011049"/>
    <w:rsid w:val="00021B01"/>
    <w:rsid w:val="00021BAC"/>
    <w:rsid w:val="000277D9"/>
    <w:rsid w:val="000363BB"/>
    <w:rsid w:val="000465AB"/>
    <w:rsid w:val="00060FE2"/>
    <w:rsid w:val="00064FAE"/>
    <w:rsid w:val="000747CC"/>
    <w:rsid w:val="00077FC4"/>
    <w:rsid w:val="00080D95"/>
    <w:rsid w:val="000B6C3B"/>
    <w:rsid w:val="000C11AA"/>
    <w:rsid w:val="000D5DCA"/>
    <w:rsid w:val="000F2987"/>
    <w:rsid w:val="0011631C"/>
    <w:rsid w:val="001237DF"/>
    <w:rsid w:val="00133717"/>
    <w:rsid w:val="001516C3"/>
    <w:rsid w:val="001563C1"/>
    <w:rsid w:val="00162088"/>
    <w:rsid w:val="00162954"/>
    <w:rsid w:val="00183DEE"/>
    <w:rsid w:val="00184CC5"/>
    <w:rsid w:val="00187241"/>
    <w:rsid w:val="001923D8"/>
    <w:rsid w:val="001A76FB"/>
    <w:rsid w:val="001C7BBB"/>
    <w:rsid w:val="001E23FC"/>
    <w:rsid w:val="00202A9E"/>
    <w:rsid w:val="00224BF0"/>
    <w:rsid w:val="0024793C"/>
    <w:rsid w:val="0025020A"/>
    <w:rsid w:val="0025726F"/>
    <w:rsid w:val="0025754E"/>
    <w:rsid w:val="002577E9"/>
    <w:rsid w:val="00273BD0"/>
    <w:rsid w:val="002B1A43"/>
    <w:rsid w:val="002B2DA4"/>
    <w:rsid w:val="002C430E"/>
    <w:rsid w:val="002C4B17"/>
    <w:rsid w:val="002C4C2C"/>
    <w:rsid w:val="002C56B4"/>
    <w:rsid w:val="002D5D3D"/>
    <w:rsid w:val="002E04F2"/>
    <w:rsid w:val="002E152E"/>
    <w:rsid w:val="00301289"/>
    <w:rsid w:val="0030647E"/>
    <w:rsid w:val="0030676F"/>
    <w:rsid w:val="00313A10"/>
    <w:rsid w:val="00315818"/>
    <w:rsid w:val="0031716C"/>
    <w:rsid w:val="0032089A"/>
    <w:rsid w:val="0033482C"/>
    <w:rsid w:val="00335814"/>
    <w:rsid w:val="003403CA"/>
    <w:rsid w:val="003438E3"/>
    <w:rsid w:val="00343DDC"/>
    <w:rsid w:val="0035163E"/>
    <w:rsid w:val="0036441F"/>
    <w:rsid w:val="003717E5"/>
    <w:rsid w:val="0037534B"/>
    <w:rsid w:val="00380C4A"/>
    <w:rsid w:val="00380E84"/>
    <w:rsid w:val="0039147C"/>
    <w:rsid w:val="003C46F0"/>
    <w:rsid w:val="003C5A7A"/>
    <w:rsid w:val="003D2B61"/>
    <w:rsid w:val="0042029E"/>
    <w:rsid w:val="00433EA7"/>
    <w:rsid w:val="004449FF"/>
    <w:rsid w:val="0045686D"/>
    <w:rsid w:val="004665FA"/>
    <w:rsid w:val="00473E88"/>
    <w:rsid w:val="00486001"/>
    <w:rsid w:val="004D0B50"/>
    <w:rsid w:val="004D674D"/>
    <w:rsid w:val="004E5ADD"/>
    <w:rsid w:val="004E6152"/>
    <w:rsid w:val="00522866"/>
    <w:rsid w:val="00524FD7"/>
    <w:rsid w:val="00541897"/>
    <w:rsid w:val="00564FF6"/>
    <w:rsid w:val="00575D65"/>
    <w:rsid w:val="0058008B"/>
    <w:rsid w:val="00581EB2"/>
    <w:rsid w:val="00583DAF"/>
    <w:rsid w:val="00587E39"/>
    <w:rsid w:val="00590CB5"/>
    <w:rsid w:val="005A0C40"/>
    <w:rsid w:val="005A5128"/>
    <w:rsid w:val="005A6A46"/>
    <w:rsid w:val="005D05CF"/>
    <w:rsid w:val="005D7FA3"/>
    <w:rsid w:val="005F202B"/>
    <w:rsid w:val="00613C88"/>
    <w:rsid w:val="00653845"/>
    <w:rsid w:val="00655712"/>
    <w:rsid w:val="006575EF"/>
    <w:rsid w:val="00663571"/>
    <w:rsid w:val="00670B2E"/>
    <w:rsid w:val="0069277D"/>
    <w:rsid w:val="006A70AB"/>
    <w:rsid w:val="006B2ACA"/>
    <w:rsid w:val="006C24DA"/>
    <w:rsid w:val="006C5712"/>
    <w:rsid w:val="006D6A7F"/>
    <w:rsid w:val="006E7C55"/>
    <w:rsid w:val="00703929"/>
    <w:rsid w:val="00716D73"/>
    <w:rsid w:val="007219CB"/>
    <w:rsid w:val="007350AF"/>
    <w:rsid w:val="00747A6A"/>
    <w:rsid w:val="00751F88"/>
    <w:rsid w:val="00761637"/>
    <w:rsid w:val="00764089"/>
    <w:rsid w:val="00764DF4"/>
    <w:rsid w:val="00775556"/>
    <w:rsid w:val="007758D9"/>
    <w:rsid w:val="0078635A"/>
    <w:rsid w:val="0079110B"/>
    <w:rsid w:val="00796196"/>
    <w:rsid w:val="007A077E"/>
    <w:rsid w:val="007B4E34"/>
    <w:rsid w:val="007F3FB9"/>
    <w:rsid w:val="00826AB7"/>
    <w:rsid w:val="00841BFD"/>
    <w:rsid w:val="00852F52"/>
    <w:rsid w:val="00862214"/>
    <w:rsid w:val="0087062D"/>
    <w:rsid w:val="00875DC1"/>
    <w:rsid w:val="00880936"/>
    <w:rsid w:val="0088151D"/>
    <w:rsid w:val="00892704"/>
    <w:rsid w:val="008A5E68"/>
    <w:rsid w:val="008B28D5"/>
    <w:rsid w:val="008C6F32"/>
    <w:rsid w:val="008D68C5"/>
    <w:rsid w:val="008E64B9"/>
    <w:rsid w:val="00927B8D"/>
    <w:rsid w:val="00985CCE"/>
    <w:rsid w:val="0098677F"/>
    <w:rsid w:val="009C49B0"/>
    <w:rsid w:val="00A05C59"/>
    <w:rsid w:val="00A26F9C"/>
    <w:rsid w:val="00A272DB"/>
    <w:rsid w:val="00A463D9"/>
    <w:rsid w:val="00A64D1A"/>
    <w:rsid w:val="00A64E26"/>
    <w:rsid w:val="00A73EF9"/>
    <w:rsid w:val="00A961F9"/>
    <w:rsid w:val="00A967D7"/>
    <w:rsid w:val="00AD3365"/>
    <w:rsid w:val="00AE2D0F"/>
    <w:rsid w:val="00AE3B1C"/>
    <w:rsid w:val="00B05A64"/>
    <w:rsid w:val="00B14887"/>
    <w:rsid w:val="00B154C4"/>
    <w:rsid w:val="00B17689"/>
    <w:rsid w:val="00B432B7"/>
    <w:rsid w:val="00B47455"/>
    <w:rsid w:val="00B576F1"/>
    <w:rsid w:val="00B64EAA"/>
    <w:rsid w:val="00B717DE"/>
    <w:rsid w:val="00B83D73"/>
    <w:rsid w:val="00B858A5"/>
    <w:rsid w:val="00BA4F50"/>
    <w:rsid w:val="00BB53FF"/>
    <w:rsid w:val="00BE4F2B"/>
    <w:rsid w:val="00BF7111"/>
    <w:rsid w:val="00BF78A9"/>
    <w:rsid w:val="00C00929"/>
    <w:rsid w:val="00C024D8"/>
    <w:rsid w:val="00C40715"/>
    <w:rsid w:val="00C43FFC"/>
    <w:rsid w:val="00C55AA2"/>
    <w:rsid w:val="00C725B3"/>
    <w:rsid w:val="00C95279"/>
    <w:rsid w:val="00CA7BC3"/>
    <w:rsid w:val="00CF679F"/>
    <w:rsid w:val="00D15847"/>
    <w:rsid w:val="00D35594"/>
    <w:rsid w:val="00D3694E"/>
    <w:rsid w:val="00D51B31"/>
    <w:rsid w:val="00D81C49"/>
    <w:rsid w:val="00D85935"/>
    <w:rsid w:val="00D97407"/>
    <w:rsid w:val="00DB70A3"/>
    <w:rsid w:val="00E00335"/>
    <w:rsid w:val="00E10704"/>
    <w:rsid w:val="00E50258"/>
    <w:rsid w:val="00E63D92"/>
    <w:rsid w:val="00E70C7B"/>
    <w:rsid w:val="00E70EC4"/>
    <w:rsid w:val="00E71B8D"/>
    <w:rsid w:val="00E95503"/>
    <w:rsid w:val="00EA5E3F"/>
    <w:rsid w:val="00ED7688"/>
    <w:rsid w:val="00EE7623"/>
    <w:rsid w:val="00EF5305"/>
    <w:rsid w:val="00F00EB5"/>
    <w:rsid w:val="00F33883"/>
    <w:rsid w:val="00F46E74"/>
    <w:rsid w:val="00F828DB"/>
    <w:rsid w:val="00F865AB"/>
    <w:rsid w:val="00F9286F"/>
    <w:rsid w:val="00FB2C5F"/>
    <w:rsid w:val="00FD0BFB"/>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9200"/>
  <w15:chartTrackingRefBased/>
  <w15:docId w15:val="{EBFCFC99-382F-4446-86F2-C795D8505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D95"/>
  </w:style>
  <w:style w:type="paragraph" w:styleId="Heading1">
    <w:name w:val="heading 1"/>
    <w:basedOn w:val="Normal"/>
    <w:next w:val="Normal"/>
    <w:link w:val="Heading1Char"/>
    <w:uiPriority w:val="9"/>
    <w:qFormat/>
    <w:rsid w:val="00E502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4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BodyText"/>
    <w:link w:val="Heading3Char"/>
    <w:uiPriority w:val="9"/>
    <w:unhideWhenUsed/>
    <w:qFormat/>
    <w:rsid w:val="00E95503"/>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paragraph" w:styleId="Heading4">
    <w:name w:val="heading 4"/>
    <w:basedOn w:val="Normal"/>
    <w:next w:val="BodyText"/>
    <w:link w:val="Heading4Char"/>
    <w:uiPriority w:val="9"/>
    <w:unhideWhenUsed/>
    <w:qFormat/>
    <w:rsid w:val="00E95503"/>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paragraph" w:styleId="Heading5">
    <w:name w:val="heading 5"/>
    <w:basedOn w:val="Normal"/>
    <w:next w:val="BodyText"/>
    <w:link w:val="Heading5Char"/>
    <w:uiPriority w:val="9"/>
    <w:unhideWhenUsed/>
    <w:qFormat/>
    <w:rsid w:val="00E95503"/>
    <w:pPr>
      <w:keepNext/>
      <w:keepLines/>
      <w:spacing w:before="200" w:after="0" w:line="240" w:lineRule="auto"/>
      <w:outlineLvl w:val="4"/>
    </w:pPr>
    <w:rPr>
      <w:rFonts w:asciiTheme="majorHAnsi" w:eastAsiaTheme="majorEastAsia" w:hAnsiTheme="majorHAnsi" w:cstheme="majorBidi"/>
      <w:i/>
      <w:iCs/>
      <w:color w:val="5B9BD5" w:themeColor="accent1"/>
      <w:sz w:val="24"/>
      <w:szCs w:val="24"/>
    </w:rPr>
  </w:style>
  <w:style w:type="paragraph" w:styleId="Heading6">
    <w:name w:val="heading 6"/>
    <w:basedOn w:val="Normal"/>
    <w:next w:val="BodyText"/>
    <w:link w:val="Heading6Char"/>
    <w:uiPriority w:val="9"/>
    <w:unhideWhenUsed/>
    <w:qFormat/>
    <w:rsid w:val="00E95503"/>
    <w:pPr>
      <w:keepNext/>
      <w:keepLines/>
      <w:spacing w:before="200" w:after="0" w:line="240" w:lineRule="auto"/>
      <w:outlineLvl w:val="5"/>
    </w:pPr>
    <w:rPr>
      <w:rFonts w:asciiTheme="majorHAnsi" w:eastAsiaTheme="majorEastAsia" w:hAnsiTheme="majorHAnsi" w:cstheme="majorBidi"/>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0D95"/>
    <w:rPr>
      <w:sz w:val="16"/>
      <w:szCs w:val="16"/>
    </w:rPr>
  </w:style>
  <w:style w:type="paragraph" w:styleId="CommentText">
    <w:name w:val="annotation text"/>
    <w:basedOn w:val="Normal"/>
    <w:link w:val="CommentTextChar"/>
    <w:uiPriority w:val="99"/>
    <w:semiHidden/>
    <w:unhideWhenUsed/>
    <w:rsid w:val="00080D95"/>
    <w:pPr>
      <w:spacing w:line="240" w:lineRule="auto"/>
    </w:pPr>
    <w:rPr>
      <w:sz w:val="20"/>
      <w:szCs w:val="20"/>
    </w:rPr>
  </w:style>
  <w:style w:type="character" w:customStyle="1" w:styleId="CommentTextChar">
    <w:name w:val="Comment Text Char"/>
    <w:basedOn w:val="DefaultParagraphFont"/>
    <w:link w:val="CommentText"/>
    <w:uiPriority w:val="99"/>
    <w:semiHidden/>
    <w:rsid w:val="00080D95"/>
    <w:rPr>
      <w:sz w:val="20"/>
      <w:szCs w:val="20"/>
    </w:rPr>
  </w:style>
  <w:style w:type="paragraph" w:styleId="ListParagraph">
    <w:name w:val="List Paragraph"/>
    <w:basedOn w:val="Normal"/>
    <w:uiPriority w:val="34"/>
    <w:qFormat/>
    <w:rsid w:val="00080D95"/>
    <w:pPr>
      <w:ind w:left="720"/>
      <w:contextualSpacing/>
    </w:pPr>
  </w:style>
  <w:style w:type="paragraph" w:styleId="BalloonText">
    <w:name w:val="Balloon Text"/>
    <w:basedOn w:val="Normal"/>
    <w:link w:val="BalloonTextChar"/>
    <w:uiPriority w:val="99"/>
    <w:semiHidden/>
    <w:unhideWhenUsed/>
    <w:rsid w:val="00080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0D95"/>
    <w:rPr>
      <w:rFonts w:ascii="Segoe UI" w:hAnsi="Segoe UI" w:cs="Segoe UI"/>
      <w:sz w:val="18"/>
      <w:szCs w:val="18"/>
    </w:rPr>
  </w:style>
  <w:style w:type="paragraph" w:styleId="FootnoteText">
    <w:name w:val="footnote text"/>
    <w:basedOn w:val="Normal"/>
    <w:link w:val="FootnoteTextChar"/>
    <w:uiPriority w:val="9"/>
    <w:unhideWhenUsed/>
    <w:qFormat/>
    <w:rsid w:val="00703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3929"/>
    <w:rPr>
      <w:sz w:val="20"/>
      <w:szCs w:val="20"/>
    </w:rPr>
  </w:style>
  <w:style w:type="character" w:styleId="FootnoteReference">
    <w:name w:val="footnote reference"/>
    <w:basedOn w:val="DefaultParagraphFont"/>
    <w:unhideWhenUsed/>
    <w:rsid w:val="00703929"/>
    <w:rPr>
      <w:vertAlign w:val="superscript"/>
    </w:rPr>
  </w:style>
  <w:style w:type="paragraph" w:styleId="Header">
    <w:name w:val="header"/>
    <w:basedOn w:val="Normal"/>
    <w:link w:val="HeaderChar"/>
    <w:uiPriority w:val="99"/>
    <w:unhideWhenUsed/>
    <w:rsid w:val="00C95279"/>
    <w:pPr>
      <w:tabs>
        <w:tab w:val="center" w:pos="4703"/>
        <w:tab w:val="right" w:pos="9406"/>
      </w:tabs>
      <w:spacing w:after="0" w:line="240" w:lineRule="auto"/>
    </w:pPr>
  </w:style>
  <w:style w:type="character" w:customStyle="1" w:styleId="HeaderChar">
    <w:name w:val="Header Char"/>
    <w:basedOn w:val="DefaultParagraphFont"/>
    <w:link w:val="Header"/>
    <w:uiPriority w:val="99"/>
    <w:rsid w:val="00C95279"/>
  </w:style>
  <w:style w:type="paragraph" w:styleId="Footer">
    <w:name w:val="footer"/>
    <w:basedOn w:val="Normal"/>
    <w:link w:val="FooterChar"/>
    <w:uiPriority w:val="99"/>
    <w:unhideWhenUsed/>
    <w:rsid w:val="00C95279"/>
    <w:pPr>
      <w:tabs>
        <w:tab w:val="center" w:pos="4703"/>
        <w:tab w:val="right" w:pos="9406"/>
      </w:tabs>
      <w:spacing w:after="0" w:line="240" w:lineRule="auto"/>
    </w:pPr>
  </w:style>
  <w:style w:type="character" w:customStyle="1" w:styleId="FooterChar">
    <w:name w:val="Footer Char"/>
    <w:basedOn w:val="DefaultParagraphFont"/>
    <w:link w:val="Footer"/>
    <w:uiPriority w:val="99"/>
    <w:rsid w:val="00C95279"/>
  </w:style>
  <w:style w:type="character" w:customStyle="1" w:styleId="Heading1Char">
    <w:name w:val="Heading 1 Char"/>
    <w:basedOn w:val="DefaultParagraphFont"/>
    <w:link w:val="Heading1"/>
    <w:uiPriority w:val="9"/>
    <w:rsid w:val="00E5025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nhideWhenUsed/>
    <w:qFormat/>
    <w:rsid w:val="00E50258"/>
  </w:style>
  <w:style w:type="paragraph" w:styleId="NormalWeb">
    <w:name w:val="Normal (Web)"/>
    <w:basedOn w:val="Normal"/>
    <w:uiPriority w:val="99"/>
    <w:semiHidden/>
    <w:unhideWhenUsed/>
    <w:rsid w:val="0035163E"/>
    <w:pPr>
      <w:spacing w:before="100" w:beforeAutospacing="1" w:after="100" w:afterAutospacing="1" w:line="240" w:lineRule="auto"/>
    </w:pPr>
    <w:rPr>
      <w:rFonts w:ascii="Arial" w:eastAsiaTheme="minorEastAsia" w:hAnsi="Arial" w:cs="Arial"/>
      <w:color w:val="000000"/>
      <w:sz w:val="24"/>
      <w:szCs w:val="24"/>
    </w:rPr>
  </w:style>
  <w:style w:type="character" w:styleId="PlaceholderText">
    <w:name w:val="Placeholder Text"/>
    <w:basedOn w:val="DefaultParagraphFont"/>
    <w:uiPriority w:val="99"/>
    <w:semiHidden/>
    <w:rsid w:val="0035163E"/>
    <w:rPr>
      <w:color w:val="808080"/>
    </w:rPr>
  </w:style>
  <w:style w:type="character" w:customStyle="1" w:styleId="Heading2Char">
    <w:name w:val="Heading 2 Char"/>
    <w:basedOn w:val="DefaultParagraphFont"/>
    <w:link w:val="Heading2"/>
    <w:uiPriority w:val="9"/>
    <w:semiHidden/>
    <w:rsid w:val="00064FAE"/>
    <w:rPr>
      <w:rFonts w:asciiTheme="majorHAnsi" w:eastAsiaTheme="majorEastAsia" w:hAnsiTheme="majorHAnsi" w:cstheme="majorBidi"/>
      <w:color w:val="2E74B5" w:themeColor="accent1" w:themeShade="BF"/>
      <w:sz w:val="26"/>
      <w:szCs w:val="26"/>
    </w:rPr>
  </w:style>
  <w:style w:type="paragraph" w:styleId="CommentSubject">
    <w:name w:val="annotation subject"/>
    <w:basedOn w:val="CommentText"/>
    <w:next w:val="CommentText"/>
    <w:link w:val="CommentSubjectChar"/>
    <w:uiPriority w:val="99"/>
    <w:semiHidden/>
    <w:unhideWhenUsed/>
    <w:rsid w:val="00011049"/>
    <w:rPr>
      <w:b/>
      <w:bCs/>
    </w:rPr>
  </w:style>
  <w:style w:type="character" w:customStyle="1" w:styleId="CommentSubjectChar">
    <w:name w:val="Comment Subject Char"/>
    <w:basedOn w:val="CommentTextChar"/>
    <w:link w:val="CommentSubject"/>
    <w:uiPriority w:val="99"/>
    <w:semiHidden/>
    <w:rsid w:val="00011049"/>
    <w:rPr>
      <w:b/>
      <w:bCs/>
      <w:sz w:val="20"/>
      <w:szCs w:val="20"/>
    </w:rPr>
  </w:style>
  <w:style w:type="paragraph" w:styleId="Revision">
    <w:name w:val="Revision"/>
    <w:hidden/>
    <w:uiPriority w:val="99"/>
    <w:semiHidden/>
    <w:rsid w:val="00761637"/>
    <w:pPr>
      <w:spacing w:after="0" w:line="240" w:lineRule="auto"/>
    </w:pPr>
  </w:style>
  <w:style w:type="character" w:customStyle="1" w:styleId="Heading3Char">
    <w:name w:val="Heading 3 Char"/>
    <w:basedOn w:val="DefaultParagraphFont"/>
    <w:link w:val="Heading3"/>
    <w:uiPriority w:val="9"/>
    <w:rsid w:val="00E95503"/>
    <w:rPr>
      <w:rFonts w:asciiTheme="majorHAnsi" w:eastAsiaTheme="majorEastAsia" w:hAnsiTheme="majorHAnsi" w:cstheme="majorBidi"/>
      <w:b/>
      <w:bCs/>
      <w:color w:val="5B9BD5" w:themeColor="accent1"/>
      <w:sz w:val="28"/>
      <w:szCs w:val="28"/>
    </w:rPr>
  </w:style>
  <w:style w:type="character" w:customStyle="1" w:styleId="Heading4Char">
    <w:name w:val="Heading 4 Char"/>
    <w:basedOn w:val="DefaultParagraphFont"/>
    <w:link w:val="Heading4"/>
    <w:uiPriority w:val="9"/>
    <w:rsid w:val="00E95503"/>
    <w:rPr>
      <w:rFonts w:asciiTheme="majorHAnsi" w:eastAsiaTheme="majorEastAsia" w:hAnsiTheme="majorHAnsi" w:cstheme="majorBidi"/>
      <w:b/>
      <w:bCs/>
      <w:color w:val="5B9BD5" w:themeColor="accent1"/>
      <w:sz w:val="24"/>
      <w:szCs w:val="24"/>
    </w:rPr>
  </w:style>
  <w:style w:type="character" w:customStyle="1" w:styleId="Heading5Char">
    <w:name w:val="Heading 5 Char"/>
    <w:basedOn w:val="DefaultParagraphFont"/>
    <w:link w:val="Heading5"/>
    <w:uiPriority w:val="9"/>
    <w:rsid w:val="00E95503"/>
    <w:rPr>
      <w:rFonts w:asciiTheme="majorHAnsi" w:eastAsiaTheme="majorEastAsia" w:hAnsiTheme="majorHAnsi" w:cstheme="majorBidi"/>
      <w:i/>
      <w:iCs/>
      <w:color w:val="5B9BD5" w:themeColor="accent1"/>
      <w:sz w:val="24"/>
      <w:szCs w:val="24"/>
    </w:rPr>
  </w:style>
  <w:style w:type="character" w:customStyle="1" w:styleId="Heading6Char">
    <w:name w:val="Heading 6 Char"/>
    <w:basedOn w:val="DefaultParagraphFont"/>
    <w:link w:val="Heading6"/>
    <w:uiPriority w:val="9"/>
    <w:rsid w:val="00E95503"/>
    <w:rPr>
      <w:rFonts w:asciiTheme="majorHAnsi" w:eastAsiaTheme="majorEastAsia" w:hAnsiTheme="majorHAnsi" w:cstheme="majorBidi"/>
      <w:color w:val="5B9BD5" w:themeColor="accent1"/>
      <w:sz w:val="24"/>
      <w:szCs w:val="24"/>
    </w:rPr>
  </w:style>
  <w:style w:type="paragraph" w:styleId="BodyText">
    <w:name w:val="Body Text"/>
    <w:basedOn w:val="Normal"/>
    <w:link w:val="BodyTextChar"/>
    <w:qFormat/>
    <w:rsid w:val="00E95503"/>
    <w:pPr>
      <w:spacing w:before="180" w:after="180" w:line="240" w:lineRule="auto"/>
    </w:pPr>
    <w:rPr>
      <w:sz w:val="24"/>
      <w:szCs w:val="24"/>
    </w:rPr>
  </w:style>
  <w:style w:type="character" w:customStyle="1" w:styleId="BodyTextChar">
    <w:name w:val="Body Text Char"/>
    <w:basedOn w:val="DefaultParagraphFont"/>
    <w:link w:val="BodyText"/>
    <w:rsid w:val="00E95503"/>
    <w:rPr>
      <w:sz w:val="24"/>
      <w:szCs w:val="24"/>
    </w:rPr>
  </w:style>
  <w:style w:type="paragraph" w:customStyle="1" w:styleId="FirstParagraph">
    <w:name w:val="First Paragraph"/>
    <w:basedOn w:val="BodyText"/>
    <w:next w:val="BodyText"/>
    <w:qFormat/>
    <w:rsid w:val="00E95503"/>
  </w:style>
  <w:style w:type="paragraph" w:customStyle="1" w:styleId="Compact">
    <w:name w:val="Compact"/>
    <w:basedOn w:val="BodyText"/>
    <w:qFormat/>
    <w:rsid w:val="00E95503"/>
    <w:pPr>
      <w:spacing w:before="36" w:after="36"/>
    </w:pPr>
  </w:style>
  <w:style w:type="paragraph" w:styleId="Title">
    <w:name w:val="Title"/>
    <w:basedOn w:val="Normal"/>
    <w:next w:val="BodyText"/>
    <w:link w:val="TitleChar"/>
    <w:qFormat/>
    <w:rsid w:val="00E95503"/>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E95503"/>
    <w:rPr>
      <w:rFonts w:asciiTheme="majorHAnsi" w:eastAsiaTheme="majorEastAsia" w:hAnsiTheme="majorHAnsi" w:cstheme="majorBidi"/>
      <w:b/>
      <w:bCs/>
      <w:color w:val="2C6EAB" w:themeColor="accent1" w:themeShade="B5"/>
      <w:sz w:val="36"/>
      <w:szCs w:val="36"/>
    </w:rPr>
  </w:style>
  <w:style w:type="paragraph" w:styleId="Subtitle">
    <w:name w:val="Subtitle"/>
    <w:basedOn w:val="Title"/>
    <w:next w:val="BodyText"/>
    <w:link w:val="SubtitleChar"/>
    <w:qFormat/>
    <w:rsid w:val="00E95503"/>
    <w:pPr>
      <w:spacing w:before="240"/>
    </w:pPr>
    <w:rPr>
      <w:sz w:val="30"/>
      <w:szCs w:val="30"/>
    </w:rPr>
  </w:style>
  <w:style w:type="character" w:customStyle="1" w:styleId="SubtitleChar">
    <w:name w:val="Subtitle Char"/>
    <w:basedOn w:val="DefaultParagraphFont"/>
    <w:link w:val="Subtitle"/>
    <w:rsid w:val="00E95503"/>
    <w:rPr>
      <w:rFonts w:asciiTheme="majorHAnsi" w:eastAsiaTheme="majorEastAsia" w:hAnsiTheme="majorHAnsi" w:cstheme="majorBidi"/>
      <w:b/>
      <w:bCs/>
      <w:color w:val="2C6EAB" w:themeColor="accent1" w:themeShade="B5"/>
      <w:sz w:val="30"/>
      <w:szCs w:val="30"/>
    </w:rPr>
  </w:style>
  <w:style w:type="paragraph" w:customStyle="1" w:styleId="Author">
    <w:name w:val="Author"/>
    <w:next w:val="BodyText"/>
    <w:qFormat/>
    <w:rsid w:val="00E95503"/>
    <w:pPr>
      <w:keepNext/>
      <w:keepLines/>
      <w:spacing w:after="200" w:line="240" w:lineRule="auto"/>
      <w:jc w:val="center"/>
    </w:pPr>
    <w:rPr>
      <w:sz w:val="24"/>
      <w:szCs w:val="24"/>
    </w:rPr>
  </w:style>
  <w:style w:type="paragraph" w:styleId="Date">
    <w:name w:val="Date"/>
    <w:next w:val="BodyText"/>
    <w:link w:val="DateChar"/>
    <w:qFormat/>
    <w:rsid w:val="00E95503"/>
    <w:pPr>
      <w:keepNext/>
      <w:keepLines/>
      <w:spacing w:after="200" w:line="240" w:lineRule="auto"/>
      <w:jc w:val="center"/>
    </w:pPr>
    <w:rPr>
      <w:sz w:val="24"/>
      <w:szCs w:val="24"/>
    </w:rPr>
  </w:style>
  <w:style w:type="character" w:customStyle="1" w:styleId="DateChar">
    <w:name w:val="Date Char"/>
    <w:basedOn w:val="DefaultParagraphFont"/>
    <w:link w:val="Date"/>
    <w:rsid w:val="00E95503"/>
    <w:rPr>
      <w:sz w:val="24"/>
      <w:szCs w:val="24"/>
    </w:rPr>
  </w:style>
  <w:style w:type="paragraph" w:customStyle="1" w:styleId="Abstract">
    <w:name w:val="Abstract"/>
    <w:basedOn w:val="Normal"/>
    <w:next w:val="BodyText"/>
    <w:qFormat/>
    <w:rsid w:val="00E95503"/>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E9550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E95503"/>
    <w:pPr>
      <w:keepNext/>
      <w:keepLines/>
      <w:spacing w:after="0" w:line="240" w:lineRule="auto"/>
    </w:pPr>
    <w:rPr>
      <w:b/>
      <w:sz w:val="24"/>
      <w:szCs w:val="24"/>
    </w:rPr>
  </w:style>
  <w:style w:type="paragraph" w:customStyle="1" w:styleId="Definition">
    <w:name w:val="Definition"/>
    <w:basedOn w:val="Normal"/>
    <w:rsid w:val="00E95503"/>
    <w:pPr>
      <w:spacing w:after="200" w:line="240" w:lineRule="auto"/>
    </w:pPr>
    <w:rPr>
      <w:sz w:val="24"/>
      <w:szCs w:val="24"/>
    </w:rPr>
  </w:style>
  <w:style w:type="paragraph" w:styleId="Caption">
    <w:name w:val="caption"/>
    <w:basedOn w:val="Normal"/>
    <w:link w:val="CaptionChar"/>
    <w:rsid w:val="00E95503"/>
    <w:pPr>
      <w:spacing w:after="120" w:line="240" w:lineRule="auto"/>
    </w:pPr>
    <w:rPr>
      <w:i/>
      <w:sz w:val="24"/>
      <w:szCs w:val="24"/>
    </w:rPr>
  </w:style>
  <w:style w:type="paragraph" w:customStyle="1" w:styleId="TableCaption">
    <w:name w:val="Table Caption"/>
    <w:basedOn w:val="Caption"/>
    <w:rsid w:val="00E95503"/>
    <w:pPr>
      <w:keepNext/>
    </w:pPr>
  </w:style>
  <w:style w:type="paragraph" w:customStyle="1" w:styleId="ImageCaption">
    <w:name w:val="Image Caption"/>
    <w:basedOn w:val="Caption"/>
    <w:rsid w:val="00E95503"/>
  </w:style>
  <w:style w:type="paragraph" w:customStyle="1" w:styleId="Figure">
    <w:name w:val="Figure"/>
    <w:basedOn w:val="Normal"/>
    <w:rsid w:val="00E95503"/>
    <w:pPr>
      <w:spacing w:after="200" w:line="240" w:lineRule="auto"/>
    </w:pPr>
    <w:rPr>
      <w:sz w:val="24"/>
      <w:szCs w:val="24"/>
    </w:rPr>
  </w:style>
  <w:style w:type="paragraph" w:customStyle="1" w:styleId="FigurewithCaption">
    <w:name w:val="Figure with Caption"/>
    <w:basedOn w:val="Figure"/>
    <w:rsid w:val="00E95503"/>
    <w:pPr>
      <w:keepNext/>
    </w:pPr>
  </w:style>
  <w:style w:type="character" w:customStyle="1" w:styleId="CaptionChar">
    <w:name w:val="Caption Char"/>
    <w:basedOn w:val="DefaultParagraphFont"/>
    <w:link w:val="Caption"/>
    <w:rsid w:val="00E95503"/>
    <w:rPr>
      <w:i/>
      <w:sz w:val="24"/>
      <w:szCs w:val="24"/>
    </w:rPr>
  </w:style>
  <w:style w:type="character" w:customStyle="1" w:styleId="VerbatimChar">
    <w:name w:val="Verbatim Char"/>
    <w:basedOn w:val="CaptionChar"/>
    <w:link w:val="SourceCode"/>
    <w:rsid w:val="00E95503"/>
    <w:rPr>
      <w:rFonts w:ascii="Consolas" w:hAnsi="Consolas"/>
      <w:i/>
      <w:sz w:val="24"/>
      <w:szCs w:val="24"/>
    </w:rPr>
  </w:style>
  <w:style w:type="character" w:styleId="Hyperlink">
    <w:name w:val="Hyperlink"/>
    <w:basedOn w:val="CaptionChar"/>
    <w:rsid w:val="00E95503"/>
    <w:rPr>
      <w:i/>
      <w:color w:val="5B9BD5" w:themeColor="accent1"/>
      <w:sz w:val="24"/>
      <w:szCs w:val="24"/>
    </w:rPr>
  </w:style>
  <w:style w:type="paragraph" w:styleId="TOCHeading">
    <w:name w:val="TOC Heading"/>
    <w:basedOn w:val="Heading1"/>
    <w:next w:val="BodyText"/>
    <w:uiPriority w:val="39"/>
    <w:unhideWhenUsed/>
    <w:qFormat/>
    <w:rsid w:val="00E95503"/>
    <w:pPr>
      <w:outlineLvl w:val="9"/>
    </w:pPr>
  </w:style>
  <w:style w:type="paragraph" w:customStyle="1" w:styleId="SourceCode">
    <w:name w:val="Source Code"/>
    <w:basedOn w:val="Normal"/>
    <w:link w:val="VerbatimChar"/>
    <w:rsid w:val="00E95503"/>
    <w:pPr>
      <w:wordWrap w:val="0"/>
      <w:spacing w:after="200" w:line="240" w:lineRule="auto"/>
    </w:pPr>
    <w:rPr>
      <w:rFonts w:ascii="Consolas" w:hAnsi="Consolas"/>
      <w:i/>
      <w:szCs w:val="24"/>
    </w:rPr>
  </w:style>
  <w:style w:type="character" w:customStyle="1" w:styleId="KeywordTok">
    <w:name w:val="KeywordTok"/>
    <w:basedOn w:val="VerbatimChar"/>
    <w:rsid w:val="00E95503"/>
    <w:rPr>
      <w:rFonts w:ascii="Consolas" w:hAnsi="Consolas"/>
      <w:b/>
      <w:i/>
      <w:color w:val="007020"/>
      <w:sz w:val="24"/>
      <w:szCs w:val="24"/>
    </w:rPr>
  </w:style>
  <w:style w:type="character" w:customStyle="1" w:styleId="DataTypeTok">
    <w:name w:val="DataTypeTok"/>
    <w:basedOn w:val="VerbatimChar"/>
    <w:rsid w:val="00E95503"/>
    <w:rPr>
      <w:rFonts w:ascii="Consolas" w:hAnsi="Consolas"/>
      <w:i/>
      <w:color w:val="902000"/>
      <w:sz w:val="24"/>
      <w:szCs w:val="24"/>
    </w:rPr>
  </w:style>
  <w:style w:type="character" w:customStyle="1" w:styleId="DecValTok">
    <w:name w:val="DecValTok"/>
    <w:basedOn w:val="VerbatimChar"/>
    <w:rsid w:val="00E95503"/>
    <w:rPr>
      <w:rFonts w:ascii="Consolas" w:hAnsi="Consolas"/>
      <w:i/>
      <w:color w:val="40A070"/>
      <w:sz w:val="24"/>
      <w:szCs w:val="24"/>
    </w:rPr>
  </w:style>
  <w:style w:type="character" w:customStyle="1" w:styleId="BaseNTok">
    <w:name w:val="BaseNTok"/>
    <w:basedOn w:val="VerbatimChar"/>
    <w:rsid w:val="00E95503"/>
    <w:rPr>
      <w:rFonts w:ascii="Consolas" w:hAnsi="Consolas"/>
      <w:i/>
      <w:color w:val="40A070"/>
      <w:sz w:val="24"/>
      <w:szCs w:val="24"/>
    </w:rPr>
  </w:style>
  <w:style w:type="character" w:customStyle="1" w:styleId="FloatTok">
    <w:name w:val="FloatTok"/>
    <w:basedOn w:val="VerbatimChar"/>
    <w:rsid w:val="00E95503"/>
    <w:rPr>
      <w:rFonts w:ascii="Consolas" w:hAnsi="Consolas"/>
      <w:i/>
      <w:color w:val="40A070"/>
      <w:sz w:val="24"/>
      <w:szCs w:val="24"/>
    </w:rPr>
  </w:style>
  <w:style w:type="character" w:customStyle="1" w:styleId="ConstantTok">
    <w:name w:val="ConstantTok"/>
    <w:basedOn w:val="VerbatimChar"/>
    <w:rsid w:val="00E95503"/>
    <w:rPr>
      <w:rFonts w:ascii="Consolas" w:hAnsi="Consolas"/>
      <w:i/>
      <w:color w:val="880000"/>
      <w:sz w:val="24"/>
      <w:szCs w:val="24"/>
    </w:rPr>
  </w:style>
  <w:style w:type="character" w:customStyle="1" w:styleId="CharTok">
    <w:name w:val="CharTok"/>
    <w:basedOn w:val="VerbatimChar"/>
    <w:rsid w:val="00E95503"/>
    <w:rPr>
      <w:rFonts w:ascii="Consolas" w:hAnsi="Consolas"/>
      <w:i/>
      <w:color w:val="4070A0"/>
      <w:sz w:val="24"/>
      <w:szCs w:val="24"/>
    </w:rPr>
  </w:style>
  <w:style w:type="character" w:customStyle="1" w:styleId="SpecialCharTok">
    <w:name w:val="SpecialCharTok"/>
    <w:basedOn w:val="VerbatimChar"/>
    <w:rsid w:val="00E95503"/>
    <w:rPr>
      <w:rFonts w:ascii="Consolas" w:hAnsi="Consolas"/>
      <w:i/>
      <w:color w:val="4070A0"/>
      <w:sz w:val="24"/>
      <w:szCs w:val="24"/>
    </w:rPr>
  </w:style>
  <w:style w:type="character" w:customStyle="1" w:styleId="StringTok">
    <w:name w:val="StringTok"/>
    <w:basedOn w:val="VerbatimChar"/>
    <w:rsid w:val="00E95503"/>
    <w:rPr>
      <w:rFonts w:ascii="Consolas" w:hAnsi="Consolas"/>
      <w:i/>
      <w:color w:val="4070A0"/>
      <w:sz w:val="24"/>
      <w:szCs w:val="24"/>
    </w:rPr>
  </w:style>
  <w:style w:type="character" w:customStyle="1" w:styleId="VerbatimStringTok">
    <w:name w:val="VerbatimStringTok"/>
    <w:basedOn w:val="VerbatimChar"/>
    <w:rsid w:val="00E95503"/>
    <w:rPr>
      <w:rFonts w:ascii="Consolas" w:hAnsi="Consolas"/>
      <w:i/>
      <w:color w:val="4070A0"/>
      <w:sz w:val="24"/>
      <w:szCs w:val="24"/>
    </w:rPr>
  </w:style>
  <w:style w:type="character" w:customStyle="1" w:styleId="SpecialStringTok">
    <w:name w:val="SpecialStringTok"/>
    <w:basedOn w:val="VerbatimChar"/>
    <w:rsid w:val="00E95503"/>
    <w:rPr>
      <w:rFonts w:ascii="Consolas" w:hAnsi="Consolas"/>
      <w:i/>
      <w:color w:val="BB6688"/>
      <w:sz w:val="24"/>
      <w:szCs w:val="24"/>
    </w:rPr>
  </w:style>
  <w:style w:type="character" w:customStyle="1" w:styleId="ImportTok">
    <w:name w:val="ImportTok"/>
    <w:basedOn w:val="VerbatimChar"/>
    <w:rsid w:val="00E95503"/>
    <w:rPr>
      <w:rFonts w:ascii="Consolas" w:hAnsi="Consolas"/>
      <w:i/>
      <w:sz w:val="24"/>
      <w:szCs w:val="24"/>
    </w:rPr>
  </w:style>
  <w:style w:type="character" w:customStyle="1" w:styleId="CommentTok">
    <w:name w:val="CommentTok"/>
    <w:basedOn w:val="VerbatimChar"/>
    <w:rsid w:val="00E95503"/>
    <w:rPr>
      <w:rFonts w:ascii="Consolas" w:hAnsi="Consolas"/>
      <w:i w:val="0"/>
      <w:color w:val="60A0B0"/>
      <w:sz w:val="24"/>
      <w:szCs w:val="24"/>
    </w:rPr>
  </w:style>
  <w:style w:type="character" w:customStyle="1" w:styleId="DocumentationTok">
    <w:name w:val="DocumentationTok"/>
    <w:basedOn w:val="VerbatimChar"/>
    <w:rsid w:val="00E95503"/>
    <w:rPr>
      <w:rFonts w:ascii="Consolas" w:hAnsi="Consolas"/>
      <w:i w:val="0"/>
      <w:color w:val="BA2121"/>
      <w:sz w:val="24"/>
      <w:szCs w:val="24"/>
    </w:rPr>
  </w:style>
  <w:style w:type="character" w:customStyle="1" w:styleId="AnnotationTok">
    <w:name w:val="AnnotationTok"/>
    <w:basedOn w:val="VerbatimChar"/>
    <w:rsid w:val="00E95503"/>
    <w:rPr>
      <w:rFonts w:ascii="Consolas" w:hAnsi="Consolas"/>
      <w:b/>
      <w:i w:val="0"/>
      <w:color w:val="60A0B0"/>
      <w:sz w:val="24"/>
      <w:szCs w:val="24"/>
    </w:rPr>
  </w:style>
  <w:style w:type="character" w:customStyle="1" w:styleId="CommentVarTok">
    <w:name w:val="CommentVarTok"/>
    <w:basedOn w:val="VerbatimChar"/>
    <w:rsid w:val="00E95503"/>
    <w:rPr>
      <w:rFonts w:ascii="Consolas" w:hAnsi="Consolas"/>
      <w:b/>
      <w:i w:val="0"/>
      <w:color w:val="60A0B0"/>
      <w:sz w:val="24"/>
      <w:szCs w:val="24"/>
    </w:rPr>
  </w:style>
  <w:style w:type="character" w:customStyle="1" w:styleId="OtherTok">
    <w:name w:val="OtherTok"/>
    <w:basedOn w:val="VerbatimChar"/>
    <w:rsid w:val="00E95503"/>
    <w:rPr>
      <w:rFonts w:ascii="Consolas" w:hAnsi="Consolas"/>
      <w:i/>
      <w:color w:val="007020"/>
      <w:sz w:val="24"/>
      <w:szCs w:val="24"/>
    </w:rPr>
  </w:style>
  <w:style w:type="character" w:customStyle="1" w:styleId="FunctionTok">
    <w:name w:val="FunctionTok"/>
    <w:basedOn w:val="VerbatimChar"/>
    <w:rsid w:val="00E95503"/>
    <w:rPr>
      <w:rFonts w:ascii="Consolas" w:hAnsi="Consolas"/>
      <w:i/>
      <w:color w:val="06287E"/>
      <w:sz w:val="24"/>
      <w:szCs w:val="24"/>
    </w:rPr>
  </w:style>
  <w:style w:type="character" w:customStyle="1" w:styleId="VariableTok">
    <w:name w:val="VariableTok"/>
    <w:basedOn w:val="VerbatimChar"/>
    <w:rsid w:val="00E95503"/>
    <w:rPr>
      <w:rFonts w:ascii="Consolas" w:hAnsi="Consolas"/>
      <w:i/>
      <w:color w:val="19177C"/>
      <w:sz w:val="24"/>
      <w:szCs w:val="24"/>
    </w:rPr>
  </w:style>
  <w:style w:type="character" w:customStyle="1" w:styleId="ControlFlowTok">
    <w:name w:val="ControlFlowTok"/>
    <w:basedOn w:val="VerbatimChar"/>
    <w:rsid w:val="00E95503"/>
    <w:rPr>
      <w:rFonts w:ascii="Consolas" w:hAnsi="Consolas"/>
      <w:b/>
      <w:i/>
      <w:color w:val="007020"/>
      <w:sz w:val="24"/>
      <w:szCs w:val="24"/>
    </w:rPr>
  </w:style>
  <w:style w:type="character" w:customStyle="1" w:styleId="OperatorTok">
    <w:name w:val="OperatorTok"/>
    <w:basedOn w:val="VerbatimChar"/>
    <w:rsid w:val="00E95503"/>
    <w:rPr>
      <w:rFonts w:ascii="Consolas" w:hAnsi="Consolas"/>
      <w:i/>
      <w:color w:val="666666"/>
      <w:sz w:val="24"/>
      <w:szCs w:val="24"/>
    </w:rPr>
  </w:style>
  <w:style w:type="character" w:customStyle="1" w:styleId="BuiltInTok">
    <w:name w:val="BuiltInTok"/>
    <w:basedOn w:val="VerbatimChar"/>
    <w:rsid w:val="00E95503"/>
    <w:rPr>
      <w:rFonts w:ascii="Consolas" w:hAnsi="Consolas"/>
      <w:i/>
      <w:sz w:val="24"/>
      <w:szCs w:val="24"/>
    </w:rPr>
  </w:style>
  <w:style w:type="character" w:customStyle="1" w:styleId="ExtensionTok">
    <w:name w:val="ExtensionTok"/>
    <w:basedOn w:val="VerbatimChar"/>
    <w:rsid w:val="00E95503"/>
    <w:rPr>
      <w:rFonts w:ascii="Consolas" w:hAnsi="Consolas"/>
      <w:i/>
      <w:sz w:val="24"/>
      <w:szCs w:val="24"/>
    </w:rPr>
  </w:style>
  <w:style w:type="character" w:customStyle="1" w:styleId="PreprocessorTok">
    <w:name w:val="PreprocessorTok"/>
    <w:basedOn w:val="VerbatimChar"/>
    <w:rsid w:val="00E95503"/>
    <w:rPr>
      <w:rFonts w:ascii="Consolas" w:hAnsi="Consolas"/>
      <w:i/>
      <w:color w:val="BC7A00"/>
      <w:sz w:val="24"/>
      <w:szCs w:val="24"/>
    </w:rPr>
  </w:style>
  <w:style w:type="character" w:customStyle="1" w:styleId="AttributeTok">
    <w:name w:val="AttributeTok"/>
    <w:basedOn w:val="VerbatimChar"/>
    <w:rsid w:val="00E95503"/>
    <w:rPr>
      <w:rFonts w:ascii="Consolas" w:hAnsi="Consolas"/>
      <w:i/>
      <w:color w:val="7D9029"/>
      <w:sz w:val="24"/>
      <w:szCs w:val="24"/>
    </w:rPr>
  </w:style>
  <w:style w:type="character" w:customStyle="1" w:styleId="RegionMarkerTok">
    <w:name w:val="RegionMarkerTok"/>
    <w:basedOn w:val="VerbatimChar"/>
    <w:rsid w:val="00E95503"/>
    <w:rPr>
      <w:rFonts w:ascii="Consolas" w:hAnsi="Consolas"/>
      <w:i/>
      <w:sz w:val="24"/>
      <w:szCs w:val="24"/>
    </w:rPr>
  </w:style>
  <w:style w:type="character" w:customStyle="1" w:styleId="InformationTok">
    <w:name w:val="InformationTok"/>
    <w:basedOn w:val="VerbatimChar"/>
    <w:rsid w:val="00E95503"/>
    <w:rPr>
      <w:rFonts w:ascii="Consolas" w:hAnsi="Consolas"/>
      <w:b/>
      <w:i w:val="0"/>
      <w:color w:val="60A0B0"/>
      <w:sz w:val="24"/>
      <w:szCs w:val="24"/>
    </w:rPr>
  </w:style>
  <w:style w:type="character" w:customStyle="1" w:styleId="WarningTok">
    <w:name w:val="WarningTok"/>
    <w:basedOn w:val="VerbatimChar"/>
    <w:rsid w:val="00E95503"/>
    <w:rPr>
      <w:rFonts w:ascii="Consolas" w:hAnsi="Consolas"/>
      <w:b/>
      <w:i w:val="0"/>
      <w:color w:val="60A0B0"/>
      <w:sz w:val="24"/>
      <w:szCs w:val="24"/>
    </w:rPr>
  </w:style>
  <w:style w:type="character" w:customStyle="1" w:styleId="AlertTok">
    <w:name w:val="AlertTok"/>
    <w:basedOn w:val="VerbatimChar"/>
    <w:rsid w:val="00E95503"/>
    <w:rPr>
      <w:rFonts w:ascii="Consolas" w:hAnsi="Consolas"/>
      <w:b/>
      <w:i/>
      <w:color w:val="FF0000"/>
      <w:sz w:val="24"/>
      <w:szCs w:val="24"/>
    </w:rPr>
  </w:style>
  <w:style w:type="character" w:customStyle="1" w:styleId="ErrorTok">
    <w:name w:val="ErrorTok"/>
    <w:basedOn w:val="VerbatimChar"/>
    <w:rsid w:val="00E95503"/>
    <w:rPr>
      <w:rFonts w:ascii="Consolas" w:hAnsi="Consolas"/>
      <w:b/>
      <w:i/>
      <w:color w:val="FF0000"/>
      <w:sz w:val="24"/>
      <w:szCs w:val="24"/>
    </w:rPr>
  </w:style>
  <w:style w:type="character" w:customStyle="1" w:styleId="NormalTok">
    <w:name w:val="NormalTok"/>
    <w:basedOn w:val="VerbatimChar"/>
    <w:rsid w:val="00E95503"/>
    <w:rPr>
      <w:rFonts w:ascii="Consolas" w:hAnsi="Consola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92366">
      <w:bodyDiv w:val="1"/>
      <w:marLeft w:val="0"/>
      <w:marRight w:val="0"/>
      <w:marTop w:val="0"/>
      <w:marBottom w:val="0"/>
      <w:divBdr>
        <w:top w:val="none" w:sz="0" w:space="0" w:color="auto"/>
        <w:left w:val="none" w:sz="0" w:space="0" w:color="auto"/>
        <w:bottom w:val="none" w:sz="0" w:space="0" w:color="auto"/>
        <w:right w:val="none" w:sz="0" w:space="0" w:color="auto"/>
      </w:divBdr>
    </w:div>
    <w:div w:id="82726361">
      <w:bodyDiv w:val="1"/>
      <w:marLeft w:val="0"/>
      <w:marRight w:val="0"/>
      <w:marTop w:val="0"/>
      <w:marBottom w:val="0"/>
      <w:divBdr>
        <w:top w:val="none" w:sz="0" w:space="0" w:color="auto"/>
        <w:left w:val="none" w:sz="0" w:space="0" w:color="auto"/>
        <w:bottom w:val="none" w:sz="0" w:space="0" w:color="auto"/>
        <w:right w:val="none" w:sz="0" w:space="0" w:color="auto"/>
      </w:divBdr>
    </w:div>
    <w:div w:id="103769349">
      <w:bodyDiv w:val="1"/>
      <w:marLeft w:val="0"/>
      <w:marRight w:val="0"/>
      <w:marTop w:val="0"/>
      <w:marBottom w:val="0"/>
      <w:divBdr>
        <w:top w:val="none" w:sz="0" w:space="0" w:color="auto"/>
        <w:left w:val="none" w:sz="0" w:space="0" w:color="auto"/>
        <w:bottom w:val="none" w:sz="0" w:space="0" w:color="auto"/>
        <w:right w:val="none" w:sz="0" w:space="0" w:color="auto"/>
      </w:divBdr>
    </w:div>
    <w:div w:id="108670005">
      <w:bodyDiv w:val="1"/>
      <w:marLeft w:val="0"/>
      <w:marRight w:val="0"/>
      <w:marTop w:val="0"/>
      <w:marBottom w:val="0"/>
      <w:divBdr>
        <w:top w:val="none" w:sz="0" w:space="0" w:color="auto"/>
        <w:left w:val="none" w:sz="0" w:space="0" w:color="auto"/>
        <w:bottom w:val="none" w:sz="0" w:space="0" w:color="auto"/>
        <w:right w:val="none" w:sz="0" w:space="0" w:color="auto"/>
      </w:divBdr>
    </w:div>
    <w:div w:id="127631212">
      <w:bodyDiv w:val="1"/>
      <w:marLeft w:val="0"/>
      <w:marRight w:val="0"/>
      <w:marTop w:val="0"/>
      <w:marBottom w:val="0"/>
      <w:divBdr>
        <w:top w:val="none" w:sz="0" w:space="0" w:color="auto"/>
        <w:left w:val="none" w:sz="0" w:space="0" w:color="auto"/>
        <w:bottom w:val="none" w:sz="0" w:space="0" w:color="auto"/>
        <w:right w:val="none" w:sz="0" w:space="0" w:color="auto"/>
      </w:divBdr>
    </w:div>
    <w:div w:id="150218604">
      <w:bodyDiv w:val="1"/>
      <w:marLeft w:val="0"/>
      <w:marRight w:val="0"/>
      <w:marTop w:val="0"/>
      <w:marBottom w:val="0"/>
      <w:divBdr>
        <w:top w:val="none" w:sz="0" w:space="0" w:color="auto"/>
        <w:left w:val="none" w:sz="0" w:space="0" w:color="auto"/>
        <w:bottom w:val="none" w:sz="0" w:space="0" w:color="auto"/>
        <w:right w:val="none" w:sz="0" w:space="0" w:color="auto"/>
      </w:divBdr>
    </w:div>
    <w:div w:id="187910409">
      <w:bodyDiv w:val="1"/>
      <w:marLeft w:val="0"/>
      <w:marRight w:val="0"/>
      <w:marTop w:val="0"/>
      <w:marBottom w:val="0"/>
      <w:divBdr>
        <w:top w:val="none" w:sz="0" w:space="0" w:color="auto"/>
        <w:left w:val="none" w:sz="0" w:space="0" w:color="auto"/>
        <w:bottom w:val="none" w:sz="0" w:space="0" w:color="auto"/>
        <w:right w:val="none" w:sz="0" w:space="0" w:color="auto"/>
      </w:divBdr>
    </w:div>
    <w:div w:id="203325162">
      <w:bodyDiv w:val="1"/>
      <w:marLeft w:val="0"/>
      <w:marRight w:val="0"/>
      <w:marTop w:val="0"/>
      <w:marBottom w:val="0"/>
      <w:divBdr>
        <w:top w:val="none" w:sz="0" w:space="0" w:color="auto"/>
        <w:left w:val="none" w:sz="0" w:space="0" w:color="auto"/>
        <w:bottom w:val="none" w:sz="0" w:space="0" w:color="auto"/>
        <w:right w:val="none" w:sz="0" w:space="0" w:color="auto"/>
      </w:divBdr>
    </w:div>
    <w:div w:id="215554131">
      <w:bodyDiv w:val="1"/>
      <w:marLeft w:val="0"/>
      <w:marRight w:val="0"/>
      <w:marTop w:val="0"/>
      <w:marBottom w:val="0"/>
      <w:divBdr>
        <w:top w:val="none" w:sz="0" w:space="0" w:color="auto"/>
        <w:left w:val="none" w:sz="0" w:space="0" w:color="auto"/>
        <w:bottom w:val="none" w:sz="0" w:space="0" w:color="auto"/>
        <w:right w:val="none" w:sz="0" w:space="0" w:color="auto"/>
      </w:divBdr>
    </w:div>
    <w:div w:id="284433712">
      <w:bodyDiv w:val="1"/>
      <w:marLeft w:val="0"/>
      <w:marRight w:val="0"/>
      <w:marTop w:val="0"/>
      <w:marBottom w:val="0"/>
      <w:divBdr>
        <w:top w:val="none" w:sz="0" w:space="0" w:color="auto"/>
        <w:left w:val="none" w:sz="0" w:space="0" w:color="auto"/>
        <w:bottom w:val="none" w:sz="0" w:space="0" w:color="auto"/>
        <w:right w:val="none" w:sz="0" w:space="0" w:color="auto"/>
      </w:divBdr>
    </w:div>
    <w:div w:id="393235533">
      <w:bodyDiv w:val="1"/>
      <w:marLeft w:val="0"/>
      <w:marRight w:val="0"/>
      <w:marTop w:val="0"/>
      <w:marBottom w:val="0"/>
      <w:divBdr>
        <w:top w:val="none" w:sz="0" w:space="0" w:color="auto"/>
        <w:left w:val="none" w:sz="0" w:space="0" w:color="auto"/>
        <w:bottom w:val="none" w:sz="0" w:space="0" w:color="auto"/>
        <w:right w:val="none" w:sz="0" w:space="0" w:color="auto"/>
      </w:divBdr>
    </w:div>
    <w:div w:id="450514475">
      <w:bodyDiv w:val="1"/>
      <w:marLeft w:val="0"/>
      <w:marRight w:val="0"/>
      <w:marTop w:val="0"/>
      <w:marBottom w:val="0"/>
      <w:divBdr>
        <w:top w:val="none" w:sz="0" w:space="0" w:color="auto"/>
        <w:left w:val="none" w:sz="0" w:space="0" w:color="auto"/>
        <w:bottom w:val="none" w:sz="0" w:space="0" w:color="auto"/>
        <w:right w:val="none" w:sz="0" w:space="0" w:color="auto"/>
      </w:divBdr>
    </w:div>
    <w:div w:id="506410082">
      <w:bodyDiv w:val="1"/>
      <w:marLeft w:val="0"/>
      <w:marRight w:val="0"/>
      <w:marTop w:val="0"/>
      <w:marBottom w:val="0"/>
      <w:divBdr>
        <w:top w:val="none" w:sz="0" w:space="0" w:color="auto"/>
        <w:left w:val="none" w:sz="0" w:space="0" w:color="auto"/>
        <w:bottom w:val="none" w:sz="0" w:space="0" w:color="auto"/>
        <w:right w:val="none" w:sz="0" w:space="0" w:color="auto"/>
      </w:divBdr>
    </w:div>
    <w:div w:id="533931964">
      <w:bodyDiv w:val="1"/>
      <w:marLeft w:val="0"/>
      <w:marRight w:val="0"/>
      <w:marTop w:val="0"/>
      <w:marBottom w:val="0"/>
      <w:divBdr>
        <w:top w:val="none" w:sz="0" w:space="0" w:color="auto"/>
        <w:left w:val="none" w:sz="0" w:space="0" w:color="auto"/>
        <w:bottom w:val="none" w:sz="0" w:space="0" w:color="auto"/>
        <w:right w:val="none" w:sz="0" w:space="0" w:color="auto"/>
      </w:divBdr>
    </w:div>
    <w:div w:id="562445957">
      <w:bodyDiv w:val="1"/>
      <w:marLeft w:val="0"/>
      <w:marRight w:val="0"/>
      <w:marTop w:val="0"/>
      <w:marBottom w:val="0"/>
      <w:divBdr>
        <w:top w:val="none" w:sz="0" w:space="0" w:color="auto"/>
        <w:left w:val="none" w:sz="0" w:space="0" w:color="auto"/>
        <w:bottom w:val="none" w:sz="0" w:space="0" w:color="auto"/>
        <w:right w:val="none" w:sz="0" w:space="0" w:color="auto"/>
      </w:divBdr>
    </w:div>
    <w:div w:id="589583705">
      <w:bodyDiv w:val="1"/>
      <w:marLeft w:val="0"/>
      <w:marRight w:val="0"/>
      <w:marTop w:val="0"/>
      <w:marBottom w:val="0"/>
      <w:divBdr>
        <w:top w:val="none" w:sz="0" w:space="0" w:color="auto"/>
        <w:left w:val="none" w:sz="0" w:space="0" w:color="auto"/>
        <w:bottom w:val="none" w:sz="0" w:space="0" w:color="auto"/>
        <w:right w:val="none" w:sz="0" w:space="0" w:color="auto"/>
      </w:divBdr>
    </w:div>
    <w:div w:id="620377434">
      <w:bodyDiv w:val="1"/>
      <w:marLeft w:val="0"/>
      <w:marRight w:val="0"/>
      <w:marTop w:val="0"/>
      <w:marBottom w:val="0"/>
      <w:divBdr>
        <w:top w:val="none" w:sz="0" w:space="0" w:color="auto"/>
        <w:left w:val="none" w:sz="0" w:space="0" w:color="auto"/>
        <w:bottom w:val="none" w:sz="0" w:space="0" w:color="auto"/>
        <w:right w:val="none" w:sz="0" w:space="0" w:color="auto"/>
      </w:divBdr>
    </w:div>
    <w:div w:id="664627027">
      <w:bodyDiv w:val="1"/>
      <w:marLeft w:val="0"/>
      <w:marRight w:val="0"/>
      <w:marTop w:val="0"/>
      <w:marBottom w:val="0"/>
      <w:divBdr>
        <w:top w:val="none" w:sz="0" w:space="0" w:color="auto"/>
        <w:left w:val="none" w:sz="0" w:space="0" w:color="auto"/>
        <w:bottom w:val="none" w:sz="0" w:space="0" w:color="auto"/>
        <w:right w:val="none" w:sz="0" w:space="0" w:color="auto"/>
      </w:divBdr>
    </w:div>
    <w:div w:id="691103007">
      <w:bodyDiv w:val="1"/>
      <w:marLeft w:val="0"/>
      <w:marRight w:val="0"/>
      <w:marTop w:val="0"/>
      <w:marBottom w:val="0"/>
      <w:divBdr>
        <w:top w:val="none" w:sz="0" w:space="0" w:color="auto"/>
        <w:left w:val="none" w:sz="0" w:space="0" w:color="auto"/>
        <w:bottom w:val="none" w:sz="0" w:space="0" w:color="auto"/>
        <w:right w:val="none" w:sz="0" w:space="0" w:color="auto"/>
      </w:divBdr>
    </w:div>
    <w:div w:id="706835268">
      <w:bodyDiv w:val="1"/>
      <w:marLeft w:val="0"/>
      <w:marRight w:val="0"/>
      <w:marTop w:val="0"/>
      <w:marBottom w:val="0"/>
      <w:divBdr>
        <w:top w:val="none" w:sz="0" w:space="0" w:color="auto"/>
        <w:left w:val="none" w:sz="0" w:space="0" w:color="auto"/>
        <w:bottom w:val="none" w:sz="0" w:space="0" w:color="auto"/>
        <w:right w:val="none" w:sz="0" w:space="0" w:color="auto"/>
      </w:divBdr>
    </w:div>
    <w:div w:id="736123547">
      <w:bodyDiv w:val="1"/>
      <w:marLeft w:val="0"/>
      <w:marRight w:val="0"/>
      <w:marTop w:val="0"/>
      <w:marBottom w:val="0"/>
      <w:divBdr>
        <w:top w:val="none" w:sz="0" w:space="0" w:color="auto"/>
        <w:left w:val="none" w:sz="0" w:space="0" w:color="auto"/>
        <w:bottom w:val="none" w:sz="0" w:space="0" w:color="auto"/>
        <w:right w:val="none" w:sz="0" w:space="0" w:color="auto"/>
      </w:divBdr>
    </w:div>
    <w:div w:id="738291180">
      <w:bodyDiv w:val="1"/>
      <w:marLeft w:val="0"/>
      <w:marRight w:val="0"/>
      <w:marTop w:val="0"/>
      <w:marBottom w:val="0"/>
      <w:divBdr>
        <w:top w:val="none" w:sz="0" w:space="0" w:color="auto"/>
        <w:left w:val="none" w:sz="0" w:space="0" w:color="auto"/>
        <w:bottom w:val="none" w:sz="0" w:space="0" w:color="auto"/>
        <w:right w:val="none" w:sz="0" w:space="0" w:color="auto"/>
      </w:divBdr>
    </w:div>
    <w:div w:id="764886385">
      <w:bodyDiv w:val="1"/>
      <w:marLeft w:val="0"/>
      <w:marRight w:val="0"/>
      <w:marTop w:val="0"/>
      <w:marBottom w:val="0"/>
      <w:divBdr>
        <w:top w:val="none" w:sz="0" w:space="0" w:color="auto"/>
        <w:left w:val="none" w:sz="0" w:space="0" w:color="auto"/>
        <w:bottom w:val="none" w:sz="0" w:space="0" w:color="auto"/>
        <w:right w:val="none" w:sz="0" w:space="0" w:color="auto"/>
      </w:divBdr>
    </w:div>
    <w:div w:id="802385798">
      <w:bodyDiv w:val="1"/>
      <w:marLeft w:val="0"/>
      <w:marRight w:val="0"/>
      <w:marTop w:val="0"/>
      <w:marBottom w:val="0"/>
      <w:divBdr>
        <w:top w:val="none" w:sz="0" w:space="0" w:color="auto"/>
        <w:left w:val="none" w:sz="0" w:space="0" w:color="auto"/>
        <w:bottom w:val="none" w:sz="0" w:space="0" w:color="auto"/>
        <w:right w:val="none" w:sz="0" w:space="0" w:color="auto"/>
      </w:divBdr>
    </w:div>
    <w:div w:id="893468987">
      <w:bodyDiv w:val="1"/>
      <w:marLeft w:val="0"/>
      <w:marRight w:val="0"/>
      <w:marTop w:val="0"/>
      <w:marBottom w:val="0"/>
      <w:divBdr>
        <w:top w:val="none" w:sz="0" w:space="0" w:color="auto"/>
        <w:left w:val="none" w:sz="0" w:space="0" w:color="auto"/>
        <w:bottom w:val="none" w:sz="0" w:space="0" w:color="auto"/>
        <w:right w:val="none" w:sz="0" w:space="0" w:color="auto"/>
      </w:divBdr>
    </w:div>
    <w:div w:id="897976059">
      <w:bodyDiv w:val="1"/>
      <w:marLeft w:val="0"/>
      <w:marRight w:val="0"/>
      <w:marTop w:val="0"/>
      <w:marBottom w:val="0"/>
      <w:divBdr>
        <w:top w:val="none" w:sz="0" w:space="0" w:color="auto"/>
        <w:left w:val="none" w:sz="0" w:space="0" w:color="auto"/>
        <w:bottom w:val="none" w:sz="0" w:space="0" w:color="auto"/>
        <w:right w:val="none" w:sz="0" w:space="0" w:color="auto"/>
      </w:divBdr>
    </w:div>
    <w:div w:id="956790781">
      <w:bodyDiv w:val="1"/>
      <w:marLeft w:val="0"/>
      <w:marRight w:val="0"/>
      <w:marTop w:val="0"/>
      <w:marBottom w:val="0"/>
      <w:divBdr>
        <w:top w:val="none" w:sz="0" w:space="0" w:color="auto"/>
        <w:left w:val="none" w:sz="0" w:space="0" w:color="auto"/>
        <w:bottom w:val="none" w:sz="0" w:space="0" w:color="auto"/>
        <w:right w:val="none" w:sz="0" w:space="0" w:color="auto"/>
      </w:divBdr>
    </w:div>
    <w:div w:id="957446173">
      <w:bodyDiv w:val="1"/>
      <w:marLeft w:val="0"/>
      <w:marRight w:val="0"/>
      <w:marTop w:val="0"/>
      <w:marBottom w:val="0"/>
      <w:divBdr>
        <w:top w:val="none" w:sz="0" w:space="0" w:color="auto"/>
        <w:left w:val="none" w:sz="0" w:space="0" w:color="auto"/>
        <w:bottom w:val="none" w:sz="0" w:space="0" w:color="auto"/>
        <w:right w:val="none" w:sz="0" w:space="0" w:color="auto"/>
      </w:divBdr>
    </w:div>
    <w:div w:id="975798035">
      <w:bodyDiv w:val="1"/>
      <w:marLeft w:val="0"/>
      <w:marRight w:val="0"/>
      <w:marTop w:val="0"/>
      <w:marBottom w:val="0"/>
      <w:divBdr>
        <w:top w:val="none" w:sz="0" w:space="0" w:color="auto"/>
        <w:left w:val="none" w:sz="0" w:space="0" w:color="auto"/>
        <w:bottom w:val="none" w:sz="0" w:space="0" w:color="auto"/>
        <w:right w:val="none" w:sz="0" w:space="0" w:color="auto"/>
      </w:divBdr>
    </w:div>
    <w:div w:id="985278972">
      <w:bodyDiv w:val="1"/>
      <w:marLeft w:val="0"/>
      <w:marRight w:val="0"/>
      <w:marTop w:val="0"/>
      <w:marBottom w:val="0"/>
      <w:divBdr>
        <w:top w:val="none" w:sz="0" w:space="0" w:color="auto"/>
        <w:left w:val="none" w:sz="0" w:space="0" w:color="auto"/>
        <w:bottom w:val="none" w:sz="0" w:space="0" w:color="auto"/>
        <w:right w:val="none" w:sz="0" w:space="0" w:color="auto"/>
      </w:divBdr>
    </w:div>
    <w:div w:id="1020011517">
      <w:bodyDiv w:val="1"/>
      <w:marLeft w:val="0"/>
      <w:marRight w:val="0"/>
      <w:marTop w:val="0"/>
      <w:marBottom w:val="0"/>
      <w:divBdr>
        <w:top w:val="none" w:sz="0" w:space="0" w:color="auto"/>
        <w:left w:val="none" w:sz="0" w:space="0" w:color="auto"/>
        <w:bottom w:val="none" w:sz="0" w:space="0" w:color="auto"/>
        <w:right w:val="none" w:sz="0" w:space="0" w:color="auto"/>
      </w:divBdr>
    </w:div>
    <w:div w:id="1024475943">
      <w:bodyDiv w:val="1"/>
      <w:marLeft w:val="0"/>
      <w:marRight w:val="0"/>
      <w:marTop w:val="0"/>
      <w:marBottom w:val="0"/>
      <w:divBdr>
        <w:top w:val="none" w:sz="0" w:space="0" w:color="auto"/>
        <w:left w:val="none" w:sz="0" w:space="0" w:color="auto"/>
        <w:bottom w:val="none" w:sz="0" w:space="0" w:color="auto"/>
        <w:right w:val="none" w:sz="0" w:space="0" w:color="auto"/>
      </w:divBdr>
    </w:div>
    <w:div w:id="1175261988">
      <w:bodyDiv w:val="1"/>
      <w:marLeft w:val="0"/>
      <w:marRight w:val="0"/>
      <w:marTop w:val="0"/>
      <w:marBottom w:val="0"/>
      <w:divBdr>
        <w:top w:val="none" w:sz="0" w:space="0" w:color="auto"/>
        <w:left w:val="none" w:sz="0" w:space="0" w:color="auto"/>
        <w:bottom w:val="none" w:sz="0" w:space="0" w:color="auto"/>
        <w:right w:val="none" w:sz="0" w:space="0" w:color="auto"/>
      </w:divBdr>
    </w:div>
    <w:div w:id="1218084720">
      <w:bodyDiv w:val="1"/>
      <w:marLeft w:val="0"/>
      <w:marRight w:val="0"/>
      <w:marTop w:val="0"/>
      <w:marBottom w:val="0"/>
      <w:divBdr>
        <w:top w:val="none" w:sz="0" w:space="0" w:color="auto"/>
        <w:left w:val="none" w:sz="0" w:space="0" w:color="auto"/>
        <w:bottom w:val="none" w:sz="0" w:space="0" w:color="auto"/>
        <w:right w:val="none" w:sz="0" w:space="0" w:color="auto"/>
      </w:divBdr>
    </w:div>
    <w:div w:id="1229422266">
      <w:bodyDiv w:val="1"/>
      <w:marLeft w:val="0"/>
      <w:marRight w:val="0"/>
      <w:marTop w:val="0"/>
      <w:marBottom w:val="0"/>
      <w:divBdr>
        <w:top w:val="none" w:sz="0" w:space="0" w:color="auto"/>
        <w:left w:val="none" w:sz="0" w:space="0" w:color="auto"/>
        <w:bottom w:val="none" w:sz="0" w:space="0" w:color="auto"/>
        <w:right w:val="none" w:sz="0" w:space="0" w:color="auto"/>
      </w:divBdr>
    </w:div>
    <w:div w:id="1235821465">
      <w:bodyDiv w:val="1"/>
      <w:marLeft w:val="0"/>
      <w:marRight w:val="0"/>
      <w:marTop w:val="0"/>
      <w:marBottom w:val="0"/>
      <w:divBdr>
        <w:top w:val="none" w:sz="0" w:space="0" w:color="auto"/>
        <w:left w:val="none" w:sz="0" w:space="0" w:color="auto"/>
        <w:bottom w:val="none" w:sz="0" w:space="0" w:color="auto"/>
        <w:right w:val="none" w:sz="0" w:space="0" w:color="auto"/>
      </w:divBdr>
    </w:div>
    <w:div w:id="1250116408">
      <w:bodyDiv w:val="1"/>
      <w:marLeft w:val="0"/>
      <w:marRight w:val="0"/>
      <w:marTop w:val="0"/>
      <w:marBottom w:val="0"/>
      <w:divBdr>
        <w:top w:val="none" w:sz="0" w:space="0" w:color="auto"/>
        <w:left w:val="none" w:sz="0" w:space="0" w:color="auto"/>
        <w:bottom w:val="none" w:sz="0" w:space="0" w:color="auto"/>
        <w:right w:val="none" w:sz="0" w:space="0" w:color="auto"/>
      </w:divBdr>
    </w:div>
    <w:div w:id="1265915311">
      <w:bodyDiv w:val="1"/>
      <w:marLeft w:val="0"/>
      <w:marRight w:val="0"/>
      <w:marTop w:val="0"/>
      <w:marBottom w:val="0"/>
      <w:divBdr>
        <w:top w:val="none" w:sz="0" w:space="0" w:color="auto"/>
        <w:left w:val="none" w:sz="0" w:space="0" w:color="auto"/>
        <w:bottom w:val="none" w:sz="0" w:space="0" w:color="auto"/>
        <w:right w:val="none" w:sz="0" w:space="0" w:color="auto"/>
      </w:divBdr>
    </w:div>
    <w:div w:id="1266615645">
      <w:bodyDiv w:val="1"/>
      <w:marLeft w:val="0"/>
      <w:marRight w:val="0"/>
      <w:marTop w:val="0"/>
      <w:marBottom w:val="0"/>
      <w:divBdr>
        <w:top w:val="none" w:sz="0" w:space="0" w:color="auto"/>
        <w:left w:val="none" w:sz="0" w:space="0" w:color="auto"/>
        <w:bottom w:val="none" w:sz="0" w:space="0" w:color="auto"/>
        <w:right w:val="none" w:sz="0" w:space="0" w:color="auto"/>
      </w:divBdr>
    </w:div>
    <w:div w:id="1393384332">
      <w:bodyDiv w:val="1"/>
      <w:marLeft w:val="0"/>
      <w:marRight w:val="0"/>
      <w:marTop w:val="0"/>
      <w:marBottom w:val="0"/>
      <w:divBdr>
        <w:top w:val="none" w:sz="0" w:space="0" w:color="auto"/>
        <w:left w:val="none" w:sz="0" w:space="0" w:color="auto"/>
        <w:bottom w:val="none" w:sz="0" w:space="0" w:color="auto"/>
        <w:right w:val="none" w:sz="0" w:space="0" w:color="auto"/>
      </w:divBdr>
    </w:div>
    <w:div w:id="1434394898">
      <w:bodyDiv w:val="1"/>
      <w:marLeft w:val="0"/>
      <w:marRight w:val="0"/>
      <w:marTop w:val="0"/>
      <w:marBottom w:val="0"/>
      <w:divBdr>
        <w:top w:val="none" w:sz="0" w:space="0" w:color="auto"/>
        <w:left w:val="none" w:sz="0" w:space="0" w:color="auto"/>
        <w:bottom w:val="none" w:sz="0" w:space="0" w:color="auto"/>
        <w:right w:val="none" w:sz="0" w:space="0" w:color="auto"/>
      </w:divBdr>
    </w:div>
    <w:div w:id="1437015228">
      <w:bodyDiv w:val="1"/>
      <w:marLeft w:val="0"/>
      <w:marRight w:val="0"/>
      <w:marTop w:val="0"/>
      <w:marBottom w:val="0"/>
      <w:divBdr>
        <w:top w:val="none" w:sz="0" w:space="0" w:color="auto"/>
        <w:left w:val="none" w:sz="0" w:space="0" w:color="auto"/>
        <w:bottom w:val="none" w:sz="0" w:space="0" w:color="auto"/>
        <w:right w:val="none" w:sz="0" w:space="0" w:color="auto"/>
      </w:divBdr>
    </w:div>
    <w:div w:id="1468937459">
      <w:bodyDiv w:val="1"/>
      <w:marLeft w:val="0"/>
      <w:marRight w:val="0"/>
      <w:marTop w:val="0"/>
      <w:marBottom w:val="0"/>
      <w:divBdr>
        <w:top w:val="none" w:sz="0" w:space="0" w:color="auto"/>
        <w:left w:val="none" w:sz="0" w:space="0" w:color="auto"/>
        <w:bottom w:val="none" w:sz="0" w:space="0" w:color="auto"/>
        <w:right w:val="none" w:sz="0" w:space="0" w:color="auto"/>
      </w:divBdr>
    </w:div>
    <w:div w:id="1485512944">
      <w:bodyDiv w:val="1"/>
      <w:marLeft w:val="0"/>
      <w:marRight w:val="0"/>
      <w:marTop w:val="0"/>
      <w:marBottom w:val="0"/>
      <w:divBdr>
        <w:top w:val="none" w:sz="0" w:space="0" w:color="auto"/>
        <w:left w:val="none" w:sz="0" w:space="0" w:color="auto"/>
        <w:bottom w:val="none" w:sz="0" w:space="0" w:color="auto"/>
        <w:right w:val="none" w:sz="0" w:space="0" w:color="auto"/>
      </w:divBdr>
    </w:div>
    <w:div w:id="1498644280">
      <w:bodyDiv w:val="1"/>
      <w:marLeft w:val="0"/>
      <w:marRight w:val="0"/>
      <w:marTop w:val="0"/>
      <w:marBottom w:val="0"/>
      <w:divBdr>
        <w:top w:val="none" w:sz="0" w:space="0" w:color="auto"/>
        <w:left w:val="none" w:sz="0" w:space="0" w:color="auto"/>
        <w:bottom w:val="none" w:sz="0" w:space="0" w:color="auto"/>
        <w:right w:val="none" w:sz="0" w:space="0" w:color="auto"/>
      </w:divBdr>
    </w:div>
    <w:div w:id="1502087980">
      <w:bodyDiv w:val="1"/>
      <w:marLeft w:val="0"/>
      <w:marRight w:val="0"/>
      <w:marTop w:val="0"/>
      <w:marBottom w:val="0"/>
      <w:divBdr>
        <w:top w:val="none" w:sz="0" w:space="0" w:color="auto"/>
        <w:left w:val="none" w:sz="0" w:space="0" w:color="auto"/>
        <w:bottom w:val="none" w:sz="0" w:space="0" w:color="auto"/>
        <w:right w:val="none" w:sz="0" w:space="0" w:color="auto"/>
      </w:divBdr>
    </w:div>
    <w:div w:id="1578401740">
      <w:bodyDiv w:val="1"/>
      <w:marLeft w:val="0"/>
      <w:marRight w:val="0"/>
      <w:marTop w:val="0"/>
      <w:marBottom w:val="0"/>
      <w:divBdr>
        <w:top w:val="none" w:sz="0" w:space="0" w:color="auto"/>
        <w:left w:val="none" w:sz="0" w:space="0" w:color="auto"/>
        <w:bottom w:val="none" w:sz="0" w:space="0" w:color="auto"/>
        <w:right w:val="none" w:sz="0" w:space="0" w:color="auto"/>
      </w:divBdr>
    </w:div>
    <w:div w:id="1674333452">
      <w:bodyDiv w:val="1"/>
      <w:marLeft w:val="0"/>
      <w:marRight w:val="0"/>
      <w:marTop w:val="0"/>
      <w:marBottom w:val="0"/>
      <w:divBdr>
        <w:top w:val="none" w:sz="0" w:space="0" w:color="auto"/>
        <w:left w:val="none" w:sz="0" w:space="0" w:color="auto"/>
        <w:bottom w:val="none" w:sz="0" w:space="0" w:color="auto"/>
        <w:right w:val="none" w:sz="0" w:space="0" w:color="auto"/>
      </w:divBdr>
    </w:div>
    <w:div w:id="1692295895">
      <w:bodyDiv w:val="1"/>
      <w:marLeft w:val="0"/>
      <w:marRight w:val="0"/>
      <w:marTop w:val="0"/>
      <w:marBottom w:val="0"/>
      <w:divBdr>
        <w:top w:val="none" w:sz="0" w:space="0" w:color="auto"/>
        <w:left w:val="none" w:sz="0" w:space="0" w:color="auto"/>
        <w:bottom w:val="none" w:sz="0" w:space="0" w:color="auto"/>
        <w:right w:val="none" w:sz="0" w:space="0" w:color="auto"/>
      </w:divBdr>
    </w:div>
    <w:div w:id="1794401553">
      <w:bodyDiv w:val="1"/>
      <w:marLeft w:val="0"/>
      <w:marRight w:val="0"/>
      <w:marTop w:val="0"/>
      <w:marBottom w:val="0"/>
      <w:divBdr>
        <w:top w:val="none" w:sz="0" w:space="0" w:color="auto"/>
        <w:left w:val="none" w:sz="0" w:space="0" w:color="auto"/>
        <w:bottom w:val="none" w:sz="0" w:space="0" w:color="auto"/>
        <w:right w:val="none" w:sz="0" w:space="0" w:color="auto"/>
      </w:divBdr>
    </w:div>
    <w:div w:id="1819613163">
      <w:bodyDiv w:val="1"/>
      <w:marLeft w:val="0"/>
      <w:marRight w:val="0"/>
      <w:marTop w:val="0"/>
      <w:marBottom w:val="0"/>
      <w:divBdr>
        <w:top w:val="none" w:sz="0" w:space="0" w:color="auto"/>
        <w:left w:val="none" w:sz="0" w:space="0" w:color="auto"/>
        <w:bottom w:val="none" w:sz="0" w:space="0" w:color="auto"/>
        <w:right w:val="none" w:sz="0" w:space="0" w:color="auto"/>
      </w:divBdr>
    </w:div>
    <w:div w:id="1841583752">
      <w:bodyDiv w:val="1"/>
      <w:marLeft w:val="0"/>
      <w:marRight w:val="0"/>
      <w:marTop w:val="0"/>
      <w:marBottom w:val="0"/>
      <w:divBdr>
        <w:top w:val="none" w:sz="0" w:space="0" w:color="auto"/>
        <w:left w:val="none" w:sz="0" w:space="0" w:color="auto"/>
        <w:bottom w:val="none" w:sz="0" w:space="0" w:color="auto"/>
        <w:right w:val="none" w:sz="0" w:space="0" w:color="auto"/>
      </w:divBdr>
    </w:div>
    <w:div w:id="1941601072">
      <w:bodyDiv w:val="1"/>
      <w:marLeft w:val="0"/>
      <w:marRight w:val="0"/>
      <w:marTop w:val="0"/>
      <w:marBottom w:val="0"/>
      <w:divBdr>
        <w:top w:val="none" w:sz="0" w:space="0" w:color="auto"/>
        <w:left w:val="none" w:sz="0" w:space="0" w:color="auto"/>
        <w:bottom w:val="none" w:sz="0" w:space="0" w:color="auto"/>
        <w:right w:val="none" w:sz="0" w:space="0" w:color="auto"/>
      </w:divBdr>
    </w:div>
    <w:div w:id="1969317410">
      <w:bodyDiv w:val="1"/>
      <w:marLeft w:val="0"/>
      <w:marRight w:val="0"/>
      <w:marTop w:val="0"/>
      <w:marBottom w:val="0"/>
      <w:divBdr>
        <w:top w:val="none" w:sz="0" w:space="0" w:color="auto"/>
        <w:left w:val="none" w:sz="0" w:space="0" w:color="auto"/>
        <w:bottom w:val="none" w:sz="0" w:space="0" w:color="auto"/>
        <w:right w:val="none" w:sz="0" w:space="0" w:color="auto"/>
      </w:divBdr>
    </w:div>
    <w:div w:id="1970746599">
      <w:bodyDiv w:val="1"/>
      <w:marLeft w:val="0"/>
      <w:marRight w:val="0"/>
      <w:marTop w:val="0"/>
      <w:marBottom w:val="0"/>
      <w:divBdr>
        <w:top w:val="none" w:sz="0" w:space="0" w:color="auto"/>
        <w:left w:val="none" w:sz="0" w:space="0" w:color="auto"/>
        <w:bottom w:val="none" w:sz="0" w:space="0" w:color="auto"/>
        <w:right w:val="none" w:sz="0" w:space="0" w:color="auto"/>
      </w:divBdr>
    </w:div>
    <w:div w:id="2059353444">
      <w:bodyDiv w:val="1"/>
      <w:marLeft w:val="0"/>
      <w:marRight w:val="0"/>
      <w:marTop w:val="0"/>
      <w:marBottom w:val="0"/>
      <w:divBdr>
        <w:top w:val="none" w:sz="0" w:space="0" w:color="auto"/>
        <w:left w:val="none" w:sz="0" w:space="0" w:color="auto"/>
        <w:bottom w:val="none" w:sz="0" w:space="0" w:color="auto"/>
        <w:right w:val="none" w:sz="0" w:space="0" w:color="auto"/>
      </w:divBdr>
    </w:div>
    <w:div w:id="2108964830">
      <w:bodyDiv w:val="1"/>
      <w:marLeft w:val="0"/>
      <w:marRight w:val="0"/>
      <w:marTop w:val="0"/>
      <w:marBottom w:val="0"/>
      <w:divBdr>
        <w:top w:val="none" w:sz="0" w:space="0" w:color="auto"/>
        <w:left w:val="none" w:sz="0" w:space="0" w:color="auto"/>
        <w:bottom w:val="none" w:sz="0" w:space="0" w:color="auto"/>
        <w:right w:val="none" w:sz="0" w:space="0" w:color="auto"/>
      </w:divBdr>
    </w:div>
    <w:div w:id="212946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Mer74</b:Tag>
    <b:SourceType>JournalArticle</b:SourceType>
    <b:Guid>{7085FFC7-C103-42D5-8760-3641809FB655}</b:Guid>
    <b:Author>
      <b:Author>
        <b:NameList>
          <b:Person>
            <b:Last>Merton</b:Last>
            <b:First>Robert</b:First>
            <b:Middle>C.</b:Middle>
          </b:Person>
        </b:NameList>
      </b:Author>
    </b:Author>
    <b:Title>On the Pricing of Corporate Debt: The Risk Structure of Interest Rates</b:Title>
    <b:PublicationTitle>On the Pricing of Corporate Debt: The Risk Structure of Interest Rates</b:PublicationTitle>
    <b:Year>1974</b:Year>
    <b:JournalName>Journla of Finance 29</b:JournalName>
    <b:Pages>Chapter 12</b:Pages>
    <b:RefOrder>1</b:RefOrder>
  </b:Source>
  <b:Source>
    <b:Tag>Vas87</b:Tag>
    <b:SourceType>Report</b:SourceType>
    <b:Guid>{C0D5EBC7-F3A3-425B-B16C-9BD2526A144E}</b:Guid>
    <b:Author>
      <b:Author>
        <b:NameList>
          <b:Person>
            <b:Last>Vasicek</b:Last>
            <b:First>Oldrich</b:First>
            <b:Middle>Alfons</b:Middle>
          </b:Person>
        </b:NameList>
      </b:Author>
    </b:Author>
    <b:Title>Probability of Loss on Loan Portfolio</b:Title>
    <b:Year>1987</b:Year>
    <b:Publisher>KMV</b:Publisher>
    <b:RefOrder>2</b:RefOrder>
  </b:Source>
  <b:Source>
    <b:Tag>Fry00</b:Tag>
    <b:SourceType>JournalArticle</b:SourceType>
    <b:Guid>{062D48FA-141F-46C2-B4C4-5C6D08910FB6}</b:Guid>
    <b:Author>
      <b:Author>
        <b:NameList>
          <b:Person>
            <b:Last>Frye</b:Last>
            <b:First>Jon</b:First>
          </b:Person>
        </b:NameList>
      </b:Author>
    </b:Author>
    <b:Title>Collateral Damage</b:Title>
    <b:JournalName>Risk</b:JournalName>
    <b:Year>2000</b:Year>
    <b:RefOrder>3</b:RefOrder>
  </b:Source>
  <b:Source>
    <b:Tag>Pyk03</b:Tag>
    <b:SourceType>JournalArticle</b:SourceType>
    <b:Guid>{A31689A4-0455-4F4E-ADEB-29D512C1E795}</b:Guid>
    <b:Author>
      <b:Author>
        <b:NameList>
          <b:Person>
            <b:Last>Pykhtin</b:Last>
            <b:First>Michael</b:First>
            <b:Middle>V.</b:Middle>
          </b:Person>
        </b:NameList>
      </b:Author>
    </b:Author>
    <b:Title>Unexpected Recovery Risk</b:Title>
    <b:JournalName>Risk</b:JournalName>
    <b:Year>2003</b:Year>
    <b:Pages>74-78</b:Pages>
    <b:RefOrder>4</b:RefOrder>
  </b:Source>
  <b:Source>
    <b:Tag>Wit11</b:Tag>
    <b:SourceType>JournalArticle</b:SourceType>
    <b:Guid>{FA91B056-F2A5-4930-BC2E-91D82F3C306D}</b:Guid>
    <b:Title>A Two-Factor Model for PD and LGD Correlation</b:Title>
    <b:Year>2011</b:Year>
    <b:Author>
      <b:Author>
        <b:NameList>
          <b:Person>
            <b:Last>Witzany</b:Last>
            <b:First>Jiri</b:First>
          </b:Person>
        </b:NameList>
      </b:Author>
    </b:Author>
    <b:JournalName>Bulletin of the Czech Econometric Society</b:JournalName>
    <b:RefOrder>6</b:RefOrder>
  </b:Source>
  <b:Source>
    <b:Tag>Pes03</b:Tag>
    <b:SourceType>JournalArticle</b:SourceType>
    <b:Guid>{1BACEC8F-A84D-49D2-B7B7-0075AA20657F}</b:Guid>
    <b:Title>Macroeconomic Dynamics and Credit Risk: A Global Perspective</b:Title>
    <b:JournalName>CESifo Working Paper No. 995</b:JournalName>
    <b:Year>2003</b:Year>
    <b:Author>
      <b:Author>
        <b:NameList>
          <b:Person>
            <b:Last>Pesaran</b:Last>
            <b:Middle>Hashem</b:Middle>
            <b:First>M.</b:First>
          </b:Person>
          <b:Person>
            <b:Last>Schuermann</b:Last>
            <b:First>Til</b:First>
          </b:Person>
          <b:Person>
            <b:Last>Treutler</b:Last>
            <b:First>Bjoern-Jakob</b:First>
          </b:Person>
          <b:Person>
            <b:Last>Weiner</b:Last>
            <b:Middle>M.</b:Middle>
            <b:First>Scott</b:First>
          </b:Person>
        </b:NameList>
      </b:Author>
    </b:Author>
    <b:RefOrder>7</b:RefOrder>
  </b:Source>
  <b:Source>
    <b:Tag>Vir04</b:Tag>
    <b:SourceType>JournalArticle</b:SourceType>
    <b:Guid>{AA07E26B-0AC1-4DE8-A713-F6C84301EBDB}</b:Guid>
    <b:Title>Macro Stress Testing with a Macroeconomic Credit Risk Model for Finland</b:Title>
    <b:JournalName>Bank of Finland Discussion Paper No. 18/2004</b:JournalName>
    <b:Year>2004</b:Year>
    <b:Author>
      <b:Author>
        <b:NameList>
          <b:Person>
            <b:Last>Virolainen</b:Last>
            <b:First>Kimmo</b:First>
          </b:Person>
        </b:NameList>
      </b:Author>
    </b:Author>
    <b:RefOrder>10</b:RefOrder>
  </b:Source>
  <b:Source>
    <b:Tag>Ham52</b:Tag>
    <b:SourceType>ArticleInAPeriodical</b:SourceType>
    <b:Guid>{03B0FE74-F479-417F-9895-101D53175D52}</b:Guid>
    <b:Title>Integrating macroeconomic risk factors into</b:Title>
    <b:Pages>3-24</b:Pages>
    <b:Year>2011</b:Year>
    <b:PeriodicalTitle>The Journal of Risk Model Validation, vol.5/2</b:PeriodicalTitle>
    <b:Author>
      <b:Author>
        <b:NameList>
          <b:Person>
            <b:Last>Hamerle</b:Last>
            <b:First>Alfred</b:First>
          </b:Person>
          <b:Person>
            <b:Last>Dartsch</b:Last>
            <b:First>Andreas</b:First>
          </b:Person>
          <b:Person>
            <b:Last>Jobst</b:Last>
            <b:First>Rainer</b:First>
          </b:Person>
          <b:Person>
            <b:Last>Plank</b:Last>
            <b:First>Kilian</b:First>
          </b:Person>
        </b:NameList>
      </b:Author>
    </b:Author>
    <b:RefOrder>8</b:RefOrder>
  </b:Source>
  <b:Source>
    <b:Tag>Som09</b:Tag>
    <b:SourceType>ArticleInAPeriodical</b:SourceType>
    <b:Guid>{4AF0AFE6-7674-45A4-A9C2-602E1C208BE6}</b:Guid>
    <b:Title>Interdependencies between Expected Default Frequency and the Macro Economy</b:Title>
    <b:PeriodicalTitle>International Journal of Central Banking</b:PeriodicalTitle>
    <b:Year>2009</b:Year>
    <b:Month>September</b:Month>
    <b:Pages>83-110</b:Pages>
    <b:Author>
      <b:Author>
        <b:NameList>
          <b:Person>
            <b:Last>Sommar</b:Last>
            <b:Middle>Asberg</b:Middle>
            <b:First>Per</b:First>
          </b:Person>
          <b:Person>
            <b:Last>Shahnazarian</b:Last>
            <b:First>Hovick</b:First>
          </b:Person>
        </b:NameList>
      </b:Author>
    </b:Author>
    <b:RefOrder>9</b:RefOrder>
  </b:Source>
  <b:Source>
    <b:Tag>Jim09</b:Tag>
    <b:SourceType>JournalArticle</b:SourceType>
    <b:Guid>{56B430FC-2BB3-412D-862B-85B7A1F412B8}</b:Guid>
    <b:Title>Modelling the distribution of credit losses with observable and latent factors</b:Title>
    <b:Year>2009</b:Year>
    <b:Pages>235-253</b:Pages>
    <b:JournalName>Journal of Empirical Finance</b:JournalName>
    <b:Author>
      <b:Author>
        <b:NameList>
          <b:Person>
            <b:Last>Jimenez</b:Last>
            <b:First>Gabriel</b:First>
          </b:Person>
          <b:Person>
            <b:Last>Mencia</b:Last>
            <b:First>Javier</b:First>
          </b:Person>
        </b:NameList>
      </b:Author>
    </b:Author>
    <b:RefOrder>5</b:RefOrder>
  </b:Source>
  <b:Source>
    <b:Tag>Gap10</b:Tag>
    <b:SourceType>JournalArticle</b:SourceType>
    <b:Guid>{5CCAA3CF-67FD-4090-B511-C46D5A911DE0}</b:Guid>
    <b:Author>
      <b:Author>
        <b:NameList>
          <b:Person>
            <b:Last>Gapko</b:Last>
            <b:First>Petr</b:First>
          </b:Person>
          <b:Person>
            <b:Last>Šmíd</b:Last>
            <b:First>Martin</b:First>
          </b:Person>
        </b:NameList>
      </b:Author>
    </b:Author>
    <b:Title>Modeling a Distribution of Mortgage Credit Losses</b:Title>
    <b:Year>2012a</b:Year>
    <b:JournalName>Ekonomicky casopis</b:JournalName>
    <b:Pages>1005-1023</b:Pages>
    <b:RefOrder>13</b:RefOrder>
  </b:Source>
  <b:Source>
    <b:Tag>Gap12</b:Tag>
    <b:SourceType>JournalArticle</b:SourceType>
    <b:Guid>{1894177E-CDE6-4E46-BC28-6F37FCDAB8ED}</b:Guid>
    <b:Title>Dynamic Multi-Factor Credit Risk Model with Fat-Tailed Factors</b:Title>
    <b:JournalName>Czech Journal of Economics and Finance</b:JournalName>
    <b:Year>2012</b:Year>
    <b:Pages>62(2): 125-140</b:Pages>
    <b:Author>
      <b:Author>
        <b:NameList>
          <b:Person>
            <b:Last>Gapko</b:Last>
            <b:First>Petr</b:First>
          </b:Person>
          <b:Person>
            <b:Last>Šmíd</b:Last>
            <b:First>Martin</b:First>
          </b:Person>
        </b:NameList>
      </b:Author>
    </b:Author>
    <b:RefOrder>11</b:RefOrder>
  </b:Source>
  <b:Source>
    <b:Tag>Hoc11</b:Tag>
    <b:SourceType>JournalArticle</b:SourceType>
    <b:Guid>{BAAA116C-8075-4440-B84E-10DF4FD5846B}</b:Guid>
    <b:Title>Wealth Mobility and Dynamics Over Entire Individual Working Life Cycles</b:Title>
    <b:JournalName>ECB Working Paper Series no. 1301</b:JournalName>
    <b:Year>2011</b:Year>
    <b:Author>
      <b:Author>
        <b:NameList>
          <b:Person>
            <b:Last>Hochguertel</b:Last>
            <b:First>Stefan</b:First>
          </b:Person>
          <b:Person>
            <b:Last>Ohlsson</b:Last>
            <b:First>Henry</b:First>
          </b:Person>
        </b:NameList>
      </b:Author>
    </b:Author>
    <b:RefOrder>14</b:RefOrder>
  </b:Source>
  <b:Source>
    <b:Tag>Fro15</b:Tag>
    <b:SourceType>JournalArticle</b:SourceType>
    <b:Guid>{1D9194A4-6154-4537-8A14-B93D2A275C89}</b:Guid>
    <b:Author>
      <b:Author>
        <b:NameList>
          <b:Person>
            <b:Last>Frontczak</b:Last>
            <b:First>Robert</b:First>
          </b:Person>
          <b:Person>
            <b:Last>Rostek</b:Last>
            <b:First>Stefan</b:First>
          </b:Person>
        </b:NameList>
      </b:Author>
    </b:Author>
    <b:Title>Modeling loss given default with stochastic collateral</b:Title>
    <b:JournalName>Economic Modelling</b:JournalName>
    <b:Year>2015</b:Year>
    <b:Pages>44 (2015), pp.162-170</b:Pages>
    <b:RefOrder>15</b:RefOrder>
  </b:Source>
  <b:Source>
    <b:Tag>Šmí</b:Tag>
    <b:SourceType>ConferenceProceedings</b:SourceType>
    <b:Guid>{63B7B6BB-5CE0-4A1A-B352-586079F0FDEB}</b:Guid>
    <b:Title>Model of risk and losses of a multigeneration mortgage portfolio</b:Title>
    <b:Author>
      <b:Author>
        <b:NameList>
          <b:Person>
            <b:Last>Šmíd</b:Last>
            <b:First>Martin</b:First>
          </b:Person>
        </b:NameList>
      </b:Author>
    </b:Author>
    <b:ConferenceName>10th International Scientific Conference Financial management of firms and financial institutions</b:ConferenceName>
    <b:Publisher>Available at http://ssrn.com</b:Publisher>
    <b:Year>2015</b:Year>
    <b:RefOrder>16</b:RefOrder>
  </b:Source>
  <b:Source>
    <b:Tag>Smi16</b:Tag>
    <b:SourceType>JournalArticle</b:SourceType>
    <b:Guid>{97737660-9DC7-4404-9FCB-D4C7DE9534F1}</b:Guid>
    <b:Title>Multi-Period Factor Model of a Loan Portfolio</b:Title>
    <b:JournalName>Available at SSRN: http://dx.doi.org/10.2139/ssrn.2703884</b:JournalName>
    <b:Year>2016</b:Year>
    <b:Author>
      <b:Author>
        <b:NameList>
          <b:Person>
            <b:Last>Šmíd</b:Last>
            <b:First>Martin</b:First>
          </b:Person>
          <b:Person>
            <b:Last>Dufek</b:Last>
            <b:First>Jaroslav</b:First>
          </b:Person>
        </b:NameList>
      </b:Author>
    </b:Author>
    <b:RefOrder>12</b:RefOrder>
  </b:Source>
</b:Sources>
</file>

<file path=customXml/itemProps1.xml><?xml version="1.0" encoding="utf-8"?>
<ds:datastoreItem xmlns:ds="http://schemas.openxmlformats.org/officeDocument/2006/customXml" ds:itemID="{6FAAE507-E734-4A88-A525-603AC5BBB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6203</Words>
  <Characters>36598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Gapko</dc:creator>
  <cp:keywords/>
  <dc:description/>
  <cp:lastModifiedBy>martin</cp:lastModifiedBy>
  <cp:revision>4</cp:revision>
  <dcterms:created xsi:type="dcterms:W3CDTF">2017-11-22T15:12:00Z</dcterms:created>
  <dcterms:modified xsi:type="dcterms:W3CDTF">2017-11-22T15:17:00Z</dcterms:modified>
</cp:coreProperties>
</file>